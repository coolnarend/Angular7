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CB4" w:rsidRPr="00C25CB4" w:rsidRDefault="00C25CB4" w:rsidP="00C25C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5CB4">
        <w:rPr>
          <w:rFonts w:ascii="Times New Roman" w:eastAsia="Times New Roman" w:hAnsi="Times New Roman" w:cs="Times New Roman"/>
          <w:b/>
          <w:bCs/>
          <w:kern w:val="36"/>
          <w:sz w:val="48"/>
          <w:szCs w:val="48"/>
          <w:lang w:eastAsia="en-IN"/>
        </w:rPr>
        <w:t>Angular 6 CRUD Example</w:t>
      </w:r>
    </w:p>
    <w:p w:rsidR="00C25CB4" w:rsidRPr="00C25CB4" w:rsidRDefault="00C25CB4" w:rsidP="00C25CB4">
      <w:pPr>
        <w:spacing w:after="0" w:line="240" w:lineRule="auto"/>
        <w:rPr>
          <w:rFonts w:ascii="Times New Roman" w:eastAsia="Times New Roman" w:hAnsi="Times New Roman" w:cs="Times New Roman"/>
          <w:sz w:val="24"/>
          <w:szCs w:val="24"/>
          <w:lang w:eastAsia="en-IN"/>
        </w:rPr>
      </w:pPr>
      <w:r w:rsidRPr="00C25CB4">
        <w:rPr>
          <w:rFonts w:ascii="Times New Roman" w:eastAsia="Times New Roman" w:hAnsi="Times New Roman" w:cs="Times New Roman"/>
          <w:sz w:val="24"/>
          <w:szCs w:val="24"/>
          <w:lang w:eastAsia="en-IN"/>
        </w:rPr>
        <w:t xml:space="preserve">By </w:t>
      </w:r>
      <w:hyperlink r:id="rId5" w:tgtFrame="_blank" w:history="1">
        <w:r w:rsidRPr="00C25CB4">
          <w:rPr>
            <w:rFonts w:ascii="Times New Roman" w:eastAsia="Times New Roman" w:hAnsi="Times New Roman" w:cs="Times New Roman"/>
            <w:color w:val="0000FF"/>
            <w:sz w:val="24"/>
            <w:szCs w:val="24"/>
            <w:u w:val="single"/>
            <w:lang w:eastAsia="en-IN"/>
          </w:rPr>
          <w:t>Dhiraj Ray</w:t>
        </w:r>
      </w:hyperlink>
      <w:r w:rsidRPr="00C25CB4">
        <w:rPr>
          <w:rFonts w:ascii="Times New Roman" w:eastAsia="Times New Roman" w:hAnsi="Times New Roman" w:cs="Times New Roman"/>
          <w:sz w:val="24"/>
          <w:szCs w:val="24"/>
          <w:lang w:eastAsia="en-IN"/>
        </w:rPr>
        <w:t xml:space="preserve">, 23 May,2018   19K </w:t>
      </w:r>
    </w:p>
    <w:p w:rsidR="00C25CB4" w:rsidRPr="00C25CB4" w:rsidRDefault="00C25CB4" w:rsidP="00C25CB4">
      <w:pPr>
        <w:spacing w:after="0" w:line="240" w:lineRule="auto"/>
        <w:rPr>
          <w:rFonts w:ascii="Times New Roman" w:eastAsia="Times New Roman" w:hAnsi="Times New Roman" w:cs="Times New Roman"/>
          <w:sz w:val="24"/>
          <w:szCs w:val="24"/>
          <w:lang w:eastAsia="en-IN"/>
        </w:rPr>
      </w:pPr>
      <w:r w:rsidRPr="00C25CB4">
        <w:rPr>
          <w:rFonts w:ascii="Times New Roman" w:eastAsia="Times New Roman" w:hAnsi="Times New Roman" w:cs="Times New Roman"/>
          <w:sz w:val="24"/>
          <w:szCs w:val="24"/>
          <w:lang w:eastAsia="en-IN"/>
        </w:rPr>
        <w:pict>
          <v:rect id="_x0000_i1025" style="width:0;height:1.5pt" o:hralign="center" o:hrstd="t" o:hr="t" fillcolor="#a0a0a0" stroked="f"/>
        </w:pict>
      </w:r>
    </w:p>
    <w:p w:rsidR="00C25CB4" w:rsidRPr="00C25CB4" w:rsidRDefault="00C25CB4" w:rsidP="00C25CB4">
      <w:pPr>
        <w:spacing w:before="100" w:beforeAutospacing="1" w:after="100" w:afterAutospacing="1" w:line="240" w:lineRule="auto"/>
        <w:rPr>
          <w:rFonts w:ascii="Times New Roman" w:eastAsia="Times New Roman" w:hAnsi="Times New Roman" w:cs="Times New Roman"/>
          <w:sz w:val="24"/>
          <w:szCs w:val="24"/>
          <w:lang w:eastAsia="en-IN"/>
        </w:rPr>
      </w:pPr>
      <w:r w:rsidRPr="00C25CB4">
        <w:rPr>
          <w:rFonts w:ascii="Times New Roman" w:eastAsia="Times New Roman" w:hAnsi="Times New Roman" w:cs="Times New Roman"/>
          <w:sz w:val="24"/>
          <w:szCs w:val="24"/>
          <w:lang w:eastAsia="en-IN"/>
        </w:rPr>
        <w:t>In this article we will be building an Angular 6 application step by step from scratch with sample example. We will be generating our Angular 6 Hero application using angular CLI and then modify it to have a user management project where there will be a login screen for an admin and post login he can perform CRUD operations such as create, read, update and delete user with the sample REST API exposed using HttpClientModule. We will also be using RouterModule to have routing enabled.</w:t>
      </w:r>
    </w:p>
    <w:p w:rsidR="00C25CB4" w:rsidRPr="00C25CB4" w:rsidRDefault="00C25CB4" w:rsidP="00C25CB4">
      <w:pPr>
        <w:spacing w:before="100" w:beforeAutospacing="1" w:after="100" w:afterAutospacing="1" w:line="240" w:lineRule="auto"/>
        <w:rPr>
          <w:ins w:id="0" w:author="Unknown"/>
          <w:rFonts w:ascii="Times New Roman" w:eastAsia="Times New Roman" w:hAnsi="Times New Roman" w:cs="Times New Roman"/>
          <w:sz w:val="24"/>
          <w:szCs w:val="24"/>
          <w:lang w:eastAsia="en-IN"/>
        </w:rPr>
      </w:pPr>
      <w:ins w:id="1" w:author="Unknown">
        <w:r w:rsidRPr="00C25CB4">
          <w:rPr>
            <w:rFonts w:ascii="Times New Roman" w:eastAsia="Times New Roman" w:hAnsi="Times New Roman" w:cs="Times New Roman"/>
            <w:sz w:val="24"/>
            <w:szCs w:val="24"/>
            <w:lang w:eastAsia="en-IN"/>
          </w:rPr>
          <w:t xml:space="preserve">In my last examples of angular, we had covered many topics on angular such as </w:t>
        </w:r>
        <w:r w:rsidRPr="00C25CB4">
          <w:rPr>
            <w:rFonts w:ascii="Times New Roman" w:eastAsia="Times New Roman" w:hAnsi="Times New Roman" w:cs="Times New Roman"/>
            <w:sz w:val="24"/>
            <w:szCs w:val="24"/>
            <w:lang w:eastAsia="en-IN"/>
          </w:rPr>
          <w:fldChar w:fldCharType="begin"/>
        </w:r>
        <w:r w:rsidRPr="00C25CB4">
          <w:rPr>
            <w:rFonts w:ascii="Times New Roman" w:eastAsia="Times New Roman" w:hAnsi="Times New Roman" w:cs="Times New Roman"/>
            <w:sz w:val="24"/>
            <w:szCs w:val="24"/>
            <w:lang w:eastAsia="en-IN"/>
          </w:rPr>
          <w:instrText xml:space="preserve"> HYPERLINK "http://www.devglan.com/spring-boot/spring-boot-angular-example" </w:instrText>
        </w:r>
        <w:r w:rsidRPr="00C25CB4">
          <w:rPr>
            <w:rFonts w:ascii="Times New Roman" w:eastAsia="Times New Roman" w:hAnsi="Times New Roman" w:cs="Times New Roman"/>
            <w:sz w:val="24"/>
            <w:szCs w:val="24"/>
            <w:lang w:eastAsia="en-IN"/>
          </w:rPr>
          <w:fldChar w:fldCharType="separate"/>
        </w:r>
        <w:r w:rsidRPr="00C25CB4">
          <w:rPr>
            <w:rFonts w:ascii="Times New Roman" w:eastAsia="Times New Roman" w:hAnsi="Times New Roman" w:cs="Times New Roman"/>
            <w:color w:val="0000FF"/>
            <w:sz w:val="24"/>
            <w:szCs w:val="24"/>
            <w:u w:val="single"/>
            <w:lang w:eastAsia="en-IN"/>
          </w:rPr>
          <w:t>Spring Boot Angular Example</w:t>
        </w:r>
        <w:r w:rsidRPr="00C25CB4">
          <w:rPr>
            <w:rFonts w:ascii="Times New Roman" w:eastAsia="Times New Roman" w:hAnsi="Times New Roman" w:cs="Times New Roman"/>
            <w:sz w:val="24"/>
            <w:szCs w:val="24"/>
            <w:lang w:eastAsia="en-IN"/>
          </w:rPr>
          <w:fldChar w:fldCharType="end"/>
        </w:r>
        <w:r w:rsidRPr="00C25CB4">
          <w:rPr>
            <w:rFonts w:ascii="Times New Roman" w:eastAsia="Times New Roman" w:hAnsi="Times New Roman" w:cs="Times New Roman"/>
            <w:sz w:val="24"/>
            <w:szCs w:val="24"/>
            <w:lang w:eastAsia="en-IN"/>
          </w:rPr>
          <w:t xml:space="preserve">, </w:t>
        </w:r>
        <w:r w:rsidRPr="00C25CB4">
          <w:rPr>
            <w:rFonts w:ascii="Times New Roman" w:eastAsia="Times New Roman" w:hAnsi="Times New Roman" w:cs="Times New Roman"/>
            <w:sz w:val="24"/>
            <w:szCs w:val="24"/>
            <w:lang w:eastAsia="en-IN"/>
          </w:rPr>
          <w:fldChar w:fldCharType="begin"/>
        </w:r>
        <w:r w:rsidRPr="00C25CB4">
          <w:rPr>
            <w:rFonts w:ascii="Times New Roman" w:eastAsia="Times New Roman" w:hAnsi="Times New Roman" w:cs="Times New Roman"/>
            <w:sz w:val="24"/>
            <w:szCs w:val="24"/>
            <w:lang w:eastAsia="en-IN"/>
          </w:rPr>
          <w:instrText xml:space="preserve"> HYPERLINK "http://www.devglan.com/spring-security/angular-jwt-authentication" </w:instrText>
        </w:r>
        <w:r w:rsidRPr="00C25CB4">
          <w:rPr>
            <w:rFonts w:ascii="Times New Roman" w:eastAsia="Times New Roman" w:hAnsi="Times New Roman" w:cs="Times New Roman"/>
            <w:sz w:val="24"/>
            <w:szCs w:val="24"/>
            <w:lang w:eastAsia="en-IN"/>
          </w:rPr>
          <w:fldChar w:fldCharType="separate"/>
        </w:r>
        <w:r w:rsidRPr="00C25CB4">
          <w:rPr>
            <w:rFonts w:ascii="Times New Roman" w:eastAsia="Times New Roman" w:hAnsi="Times New Roman" w:cs="Times New Roman"/>
            <w:color w:val="0000FF"/>
            <w:sz w:val="24"/>
            <w:szCs w:val="24"/>
            <w:u w:val="single"/>
            <w:lang w:eastAsia="en-IN"/>
          </w:rPr>
          <w:t>Angular JWT Authentication</w:t>
        </w:r>
        <w:r w:rsidRPr="00C25CB4">
          <w:rPr>
            <w:rFonts w:ascii="Times New Roman" w:eastAsia="Times New Roman" w:hAnsi="Times New Roman" w:cs="Times New Roman"/>
            <w:sz w:val="24"/>
            <w:szCs w:val="24"/>
            <w:lang w:eastAsia="en-IN"/>
          </w:rPr>
          <w:fldChar w:fldCharType="end"/>
        </w:r>
        <w:r w:rsidRPr="00C25CB4">
          <w:rPr>
            <w:rFonts w:ascii="Times New Roman" w:eastAsia="Times New Roman" w:hAnsi="Times New Roman" w:cs="Times New Roman"/>
            <w:sz w:val="24"/>
            <w:szCs w:val="24"/>
            <w:lang w:eastAsia="en-IN"/>
          </w:rPr>
          <w:t xml:space="preserve"> and </w:t>
        </w:r>
        <w:r w:rsidRPr="00C25CB4">
          <w:rPr>
            <w:rFonts w:ascii="Times New Roman" w:eastAsia="Times New Roman" w:hAnsi="Times New Roman" w:cs="Times New Roman"/>
            <w:sz w:val="24"/>
            <w:szCs w:val="24"/>
            <w:lang w:eastAsia="en-IN"/>
          </w:rPr>
          <w:fldChar w:fldCharType="begin"/>
        </w:r>
        <w:r w:rsidRPr="00C25CB4">
          <w:rPr>
            <w:rFonts w:ascii="Times New Roman" w:eastAsia="Times New Roman" w:hAnsi="Times New Roman" w:cs="Times New Roman"/>
            <w:sz w:val="24"/>
            <w:szCs w:val="24"/>
            <w:lang w:eastAsia="en-IN"/>
          </w:rPr>
          <w:instrText xml:space="preserve"> HYPERLINK "http://www.devglan.com/angular/angular-material-app" </w:instrText>
        </w:r>
        <w:r w:rsidRPr="00C25CB4">
          <w:rPr>
            <w:rFonts w:ascii="Times New Roman" w:eastAsia="Times New Roman" w:hAnsi="Times New Roman" w:cs="Times New Roman"/>
            <w:sz w:val="24"/>
            <w:szCs w:val="24"/>
            <w:lang w:eastAsia="en-IN"/>
          </w:rPr>
          <w:fldChar w:fldCharType="separate"/>
        </w:r>
        <w:r w:rsidRPr="00C25CB4">
          <w:rPr>
            <w:rFonts w:ascii="Times New Roman" w:eastAsia="Times New Roman" w:hAnsi="Times New Roman" w:cs="Times New Roman"/>
            <w:color w:val="0000FF"/>
            <w:sz w:val="24"/>
            <w:szCs w:val="24"/>
            <w:u w:val="single"/>
            <w:lang w:eastAsia="en-IN"/>
          </w:rPr>
          <w:t>Material Design with Angular</w:t>
        </w:r>
        <w:r w:rsidRPr="00C25CB4">
          <w:rPr>
            <w:rFonts w:ascii="Times New Roman" w:eastAsia="Times New Roman" w:hAnsi="Times New Roman" w:cs="Times New Roman"/>
            <w:sz w:val="24"/>
            <w:szCs w:val="24"/>
            <w:lang w:eastAsia="en-IN"/>
          </w:rPr>
          <w:fldChar w:fldCharType="end"/>
        </w:r>
        <w:r w:rsidRPr="00C25CB4">
          <w:rPr>
            <w:rFonts w:ascii="Times New Roman" w:eastAsia="Times New Roman" w:hAnsi="Times New Roman" w:cs="Times New Roman"/>
            <w:sz w:val="24"/>
            <w:szCs w:val="24"/>
            <w:lang w:eastAsia="en-IN"/>
          </w:rPr>
          <w:t xml:space="preserve"> and many more and in due course we had exposed some REST APIs to be consumed by the angular client. Hence, we will be using the same set of APIs here for the CRUD operation while building our Angular 6 app. Later, in the article I will be providing the API details. But for now, here is the spring controller class for the same </w:t>
        </w:r>
        <w:r w:rsidRPr="00C25CB4">
          <w:rPr>
            <w:rFonts w:ascii="Times New Roman" w:eastAsia="Times New Roman" w:hAnsi="Times New Roman" w:cs="Times New Roman"/>
            <w:sz w:val="24"/>
            <w:szCs w:val="24"/>
            <w:lang w:eastAsia="en-IN"/>
          </w:rPr>
          <w:fldChar w:fldCharType="begin"/>
        </w:r>
        <w:r w:rsidRPr="00C25CB4">
          <w:rPr>
            <w:rFonts w:ascii="Times New Roman" w:eastAsia="Times New Roman" w:hAnsi="Times New Roman" w:cs="Times New Roman"/>
            <w:sz w:val="24"/>
            <w:szCs w:val="24"/>
            <w:lang w:eastAsia="en-IN"/>
          </w:rPr>
          <w:instrText xml:space="preserve"> HYPERLINK "https://github.com/only2dhir/spring-boot-angular5/blob/master/user-portal/src/main/java/com/devglan/userportal/UserController.java" </w:instrText>
        </w:r>
        <w:r w:rsidRPr="00C25CB4">
          <w:rPr>
            <w:rFonts w:ascii="Times New Roman" w:eastAsia="Times New Roman" w:hAnsi="Times New Roman" w:cs="Times New Roman"/>
            <w:sz w:val="24"/>
            <w:szCs w:val="24"/>
            <w:lang w:eastAsia="en-IN"/>
          </w:rPr>
          <w:fldChar w:fldCharType="separate"/>
        </w:r>
        <w:r w:rsidRPr="00C25CB4">
          <w:rPr>
            <w:rFonts w:ascii="Times New Roman" w:eastAsia="Times New Roman" w:hAnsi="Times New Roman" w:cs="Times New Roman"/>
            <w:color w:val="0000FF"/>
            <w:sz w:val="24"/>
            <w:szCs w:val="24"/>
            <w:u w:val="single"/>
            <w:lang w:eastAsia="en-IN"/>
          </w:rPr>
          <w:t>on github</w:t>
        </w:r>
        <w:r w:rsidRPr="00C25CB4">
          <w:rPr>
            <w:rFonts w:ascii="Times New Roman" w:eastAsia="Times New Roman" w:hAnsi="Times New Roman" w:cs="Times New Roman"/>
            <w:sz w:val="24"/>
            <w:szCs w:val="24"/>
            <w:lang w:eastAsia="en-IN"/>
          </w:rPr>
          <w:fldChar w:fldCharType="end"/>
        </w:r>
        <w:r w:rsidRPr="00C25CB4">
          <w:rPr>
            <w:rFonts w:ascii="Times New Roman" w:eastAsia="Times New Roman" w:hAnsi="Times New Roman" w:cs="Times New Roman"/>
            <w:sz w:val="24"/>
            <w:szCs w:val="24"/>
            <w:lang w:eastAsia="en-IN"/>
          </w:rPr>
          <w:t>.</w:t>
        </w:r>
      </w:ins>
    </w:p>
    <w:p w:rsidR="00C25CB4" w:rsidRPr="00C25CB4" w:rsidRDefault="00C25CB4" w:rsidP="00C25CB4">
      <w:pPr>
        <w:spacing w:before="100" w:beforeAutospacing="1" w:after="100" w:afterAutospacing="1" w:line="240" w:lineRule="auto"/>
        <w:outlineLvl w:val="1"/>
        <w:rPr>
          <w:ins w:id="2" w:author="Unknown"/>
          <w:rFonts w:ascii="Times New Roman" w:eastAsia="Times New Roman" w:hAnsi="Times New Roman" w:cs="Times New Roman"/>
          <w:b/>
          <w:bCs/>
          <w:sz w:val="36"/>
          <w:szCs w:val="36"/>
          <w:lang w:eastAsia="en-IN"/>
        </w:rPr>
      </w:pPr>
      <w:ins w:id="3" w:author="Unknown">
        <w:r w:rsidRPr="00C25CB4">
          <w:rPr>
            <w:rFonts w:ascii="Times New Roman" w:eastAsia="Times New Roman" w:hAnsi="Times New Roman" w:cs="Times New Roman"/>
            <w:b/>
            <w:bCs/>
            <w:sz w:val="36"/>
            <w:szCs w:val="36"/>
            <w:lang w:eastAsia="en-IN"/>
          </w:rPr>
          <w:t>Angular 6 Release Highlights</w:t>
        </w:r>
      </w:ins>
    </w:p>
    <w:p w:rsidR="00C25CB4" w:rsidRPr="00C25CB4" w:rsidRDefault="00C25CB4" w:rsidP="00C25CB4">
      <w:pPr>
        <w:spacing w:before="100" w:beforeAutospacing="1" w:after="100" w:afterAutospacing="1" w:line="240" w:lineRule="auto"/>
        <w:rPr>
          <w:ins w:id="4" w:author="Unknown"/>
          <w:rFonts w:ascii="Times New Roman" w:eastAsia="Times New Roman" w:hAnsi="Times New Roman" w:cs="Times New Roman"/>
          <w:sz w:val="24"/>
          <w:szCs w:val="24"/>
          <w:lang w:eastAsia="en-IN"/>
        </w:rPr>
      </w:pPr>
      <w:ins w:id="5" w:author="Unknown">
        <w:r w:rsidRPr="00C25CB4">
          <w:rPr>
            <w:rFonts w:ascii="Times New Roman" w:eastAsia="Times New Roman" w:hAnsi="Times New Roman" w:cs="Times New Roman"/>
            <w:sz w:val="24"/>
            <w:szCs w:val="24"/>
            <w:lang w:eastAsia="en-IN"/>
          </w:rPr>
          <w:t>Angular v6 is the first release of Angular that unifies the Framework, Material and CLI. @angular/core now depends on.</w:t>
        </w:r>
      </w:ins>
    </w:p>
    <w:p w:rsidR="00C25CB4" w:rsidRPr="00C25CB4" w:rsidRDefault="00C25CB4" w:rsidP="00C25CB4">
      <w:pPr>
        <w:numPr>
          <w:ilvl w:val="0"/>
          <w:numId w:val="2"/>
        </w:numPr>
        <w:spacing w:before="100" w:beforeAutospacing="1" w:after="100" w:afterAutospacing="1" w:line="240" w:lineRule="auto"/>
        <w:rPr>
          <w:ins w:id="6" w:author="Unknown"/>
          <w:rFonts w:ascii="Times New Roman" w:eastAsia="Times New Roman" w:hAnsi="Times New Roman" w:cs="Times New Roman"/>
          <w:sz w:val="24"/>
          <w:szCs w:val="24"/>
          <w:lang w:eastAsia="en-IN"/>
        </w:rPr>
      </w:pPr>
      <w:ins w:id="7" w:author="Unknown">
        <w:r w:rsidRPr="00C25CB4">
          <w:rPr>
            <w:rFonts w:ascii="Times New Roman" w:eastAsia="Times New Roman" w:hAnsi="Times New Roman" w:cs="Times New Roman"/>
            <w:sz w:val="24"/>
            <w:szCs w:val="24"/>
            <w:lang w:eastAsia="en-IN"/>
          </w:rPr>
          <w:t>TypeScript 2.7</w:t>
        </w:r>
      </w:ins>
    </w:p>
    <w:p w:rsidR="00C25CB4" w:rsidRPr="00C25CB4" w:rsidRDefault="00C25CB4" w:rsidP="00C25CB4">
      <w:pPr>
        <w:numPr>
          <w:ilvl w:val="0"/>
          <w:numId w:val="2"/>
        </w:numPr>
        <w:spacing w:before="100" w:beforeAutospacing="1" w:after="100" w:afterAutospacing="1" w:line="240" w:lineRule="auto"/>
        <w:rPr>
          <w:ins w:id="8" w:author="Unknown"/>
          <w:rFonts w:ascii="Times New Roman" w:eastAsia="Times New Roman" w:hAnsi="Times New Roman" w:cs="Times New Roman"/>
          <w:sz w:val="24"/>
          <w:szCs w:val="24"/>
          <w:lang w:eastAsia="en-IN"/>
        </w:rPr>
      </w:pPr>
      <w:ins w:id="9" w:author="Unknown">
        <w:r w:rsidRPr="00C25CB4">
          <w:rPr>
            <w:rFonts w:ascii="Times New Roman" w:eastAsia="Times New Roman" w:hAnsi="Times New Roman" w:cs="Times New Roman"/>
            <w:sz w:val="24"/>
            <w:szCs w:val="24"/>
            <w:lang w:eastAsia="en-IN"/>
          </w:rPr>
          <w:t>RxJS 6.0.0</w:t>
        </w:r>
      </w:ins>
    </w:p>
    <w:p w:rsidR="00C25CB4" w:rsidRPr="00C25CB4" w:rsidRDefault="00C25CB4" w:rsidP="00C25CB4">
      <w:pPr>
        <w:numPr>
          <w:ilvl w:val="0"/>
          <w:numId w:val="2"/>
        </w:numPr>
        <w:spacing w:before="100" w:beforeAutospacing="1" w:after="100" w:afterAutospacing="1" w:line="240" w:lineRule="auto"/>
        <w:rPr>
          <w:ins w:id="10" w:author="Unknown"/>
          <w:rFonts w:ascii="Times New Roman" w:eastAsia="Times New Roman" w:hAnsi="Times New Roman" w:cs="Times New Roman"/>
          <w:sz w:val="24"/>
          <w:szCs w:val="24"/>
          <w:lang w:eastAsia="en-IN"/>
        </w:rPr>
      </w:pPr>
      <w:ins w:id="11" w:author="Unknown">
        <w:r w:rsidRPr="00C25CB4">
          <w:rPr>
            <w:rFonts w:ascii="Times New Roman" w:eastAsia="Times New Roman" w:hAnsi="Times New Roman" w:cs="Times New Roman"/>
            <w:sz w:val="24"/>
            <w:szCs w:val="24"/>
            <w:lang w:eastAsia="en-IN"/>
          </w:rPr>
          <w:t>tslib 1.9.0</w:t>
        </w:r>
      </w:ins>
    </w:p>
    <w:p w:rsidR="00C25CB4" w:rsidRPr="00C25CB4" w:rsidRDefault="00C25CB4" w:rsidP="00C25CB4">
      <w:pPr>
        <w:spacing w:before="100" w:beforeAutospacing="1" w:after="100" w:afterAutospacing="1" w:line="240" w:lineRule="auto"/>
        <w:rPr>
          <w:ins w:id="12" w:author="Unknown"/>
          <w:rFonts w:ascii="Times New Roman" w:eastAsia="Times New Roman" w:hAnsi="Times New Roman" w:cs="Times New Roman"/>
          <w:sz w:val="24"/>
          <w:szCs w:val="24"/>
          <w:lang w:eastAsia="en-IN"/>
        </w:rPr>
      </w:pPr>
      <w:ins w:id="13" w:author="Unknown">
        <w:r w:rsidRPr="00C25CB4">
          <w:rPr>
            <w:rFonts w:ascii="Times New Roman" w:eastAsia="Times New Roman" w:hAnsi="Times New Roman" w:cs="Times New Roman"/>
            <w:sz w:val="24"/>
            <w:szCs w:val="24"/>
            <w:lang w:eastAsia="en-IN"/>
          </w:rPr>
          <w:t xml:space="preserve">Both the CLI and generated project have dependencies that require Node 8.9 or higher, together with NPM 5.5.1 or higher. For this project, I have npm 5.6.0 and node v8.11.2 installed on my local system. You can download the latest version of Node js from here - </w:t>
        </w:r>
        <w:r w:rsidRPr="00C25CB4">
          <w:rPr>
            <w:rFonts w:ascii="Times New Roman" w:eastAsia="Times New Roman" w:hAnsi="Times New Roman" w:cs="Times New Roman"/>
            <w:sz w:val="24"/>
            <w:szCs w:val="24"/>
            <w:lang w:eastAsia="en-IN"/>
          </w:rPr>
          <w:fldChar w:fldCharType="begin"/>
        </w:r>
        <w:r w:rsidRPr="00C25CB4">
          <w:rPr>
            <w:rFonts w:ascii="Times New Roman" w:eastAsia="Times New Roman" w:hAnsi="Times New Roman" w:cs="Times New Roman"/>
            <w:sz w:val="24"/>
            <w:szCs w:val="24"/>
            <w:lang w:eastAsia="en-IN"/>
          </w:rPr>
          <w:instrText xml:space="preserve"> HYPERLINK "https://nodejs.org/en/download/" </w:instrText>
        </w:r>
        <w:r w:rsidRPr="00C25CB4">
          <w:rPr>
            <w:rFonts w:ascii="Times New Roman" w:eastAsia="Times New Roman" w:hAnsi="Times New Roman" w:cs="Times New Roman"/>
            <w:sz w:val="24"/>
            <w:szCs w:val="24"/>
            <w:lang w:eastAsia="en-IN"/>
          </w:rPr>
          <w:fldChar w:fldCharType="separate"/>
        </w:r>
        <w:r w:rsidRPr="00C25CB4">
          <w:rPr>
            <w:rFonts w:ascii="Times New Roman" w:eastAsia="Times New Roman" w:hAnsi="Times New Roman" w:cs="Times New Roman"/>
            <w:color w:val="0000FF"/>
            <w:sz w:val="24"/>
            <w:szCs w:val="24"/>
            <w:u w:val="single"/>
            <w:lang w:eastAsia="en-IN"/>
          </w:rPr>
          <w:t>Node Js Official</w:t>
        </w:r>
        <w:r w:rsidRPr="00C25CB4">
          <w:rPr>
            <w:rFonts w:ascii="Times New Roman" w:eastAsia="Times New Roman" w:hAnsi="Times New Roman" w:cs="Times New Roman"/>
            <w:sz w:val="24"/>
            <w:szCs w:val="24"/>
            <w:lang w:eastAsia="en-IN"/>
          </w:rPr>
          <w:fldChar w:fldCharType="end"/>
        </w:r>
        <w:r w:rsidRPr="00C25CB4">
          <w:rPr>
            <w:rFonts w:ascii="Times New Roman" w:eastAsia="Times New Roman" w:hAnsi="Times New Roman" w:cs="Times New Roman"/>
            <w:sz w:val="24"/>
            <w:szCs w:val="24"/>
            <w:lang w:eastAsia="en-IN"/>
          </w:rPr>
          <w:t xml:space="preserve">. To update NPM, you can run the following command in the terminal.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 w:author="Unknown"/>
          <w:rFonts w:ascii="Courier New" w:eastAsia="Times New Roman" w:hAnsi="Courier New" w:cs="Courier New"/>
          <w:sz w:val="20"/>
          <w:szCs w:val="20"/>
          <w:lang w:eastAsia="en-IN"/>
        </w:rPr>
      </w:pPr>
      <w:ins w:id="15" w:author="Unknown">
        <w:r w:rsidRPr="00C25CB4">
          <w:rPr>
            <w:rFonts w:ascii="Courier New" w:eastAsia="Times New Roman" w:hAnsi="Courier New" w:cs="Courier New"/>
            <w:sz w:val="20"/>
            <w:szCs w:val="20"/>
            <w:lang w:eastAsia="en-IN"/>
          </w:rPr>
          <w:t>npm i npm@latest -g</w:t>
        </w:r>
      </w:ins>
    </w:p>
    <w:p w:rsidR="00C25CB4" w:rsidRPr="00C25CB4" w:rsidRDefault="00C25CB4" w:rsidP="00C25CB4">
      <w:pPr>
        <w:spacing w:before="100" w:beforeAutospacing="1" w:after="100" w:afterAutospacing="1" w:line="240" w:lineRule="auto"/>
        <w:rPr>
          <w:ins w:id="16" w:author="Unknown"/>
          <w:rFonts w:ascii="Times New Roman" w:eastAsia="Times New Roman" w:hAnsi="Times New Roman" w:cs="Times New Roman"/>
          <w:sz w:val="24"/>
          <w:szCs w:val="24"/>
          <w:lang w:eastAsia="en-IN"/>
        </w:rPr>
      </w:pPr>
      <w:ins w:id="17" w:author="Unknown">
        <w:r w:rsidRPr="00C25CB4">
          <w:rPr>
            <w:rFonts w:ascii="Times New Roman" w:eastAsia="Times New Roman" w:hAnsi="Times New Roman" w:cs="Times New Roman"/>
            <w:sz w:val="24"/>
            <w:szCs w:val="24"/>
            <w:lang w:eastAsia="en-IN"/>
          </w:rPr>
          <w:t>If u have an @angular/cli version older then 6, then run following command to install the latest versions: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 w:author="Unknown"/>
          <w:rFonts w:ascii="Courier New" w:eastAsia="Times New Roman" w:hAnsi="Courier New" w:cs="Courier New"/>
          <w:sz w:val="20"/>
          <w:szCs w:val="20"/>
          <w:lang w:eastAsia="en-IN"/>
        </w:rPr>
      </w:pPr>
      <w:ins w:id="19" w:author="Unknown">
        <w:r w:rsidRPr="00C25CB4">
          <w:rPr>
            <w:rFonts w:ascii="Courier New" w:eastAsia="Times New Roman" w:hAnsi="Courier New" w:cs="Courier New"/>
            <w:sz w:val="20"/>
            <w:szCs w:val="20"/>
            <w:lang w:eastAsia="en-IN"/>
          </w:rPr>
          <w:t>npm uninstall -g @angular/cli</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 w:author="Unknown"/>
          <w:rFonts w:ascii="Courier New" w:eastAsia="Times New Roman" w:hAnsi="Courier New" w:cs="Courier New"/>
          <w:sz w:val="20"/>
          <w:szCs w:val="20"/>
          <w:lang w:eastAsia="en-IN"/>
        </w:rPr>
      </w:pPr>
      <w:ins w:id="21" w:author="Unknown">
        <w:r w:rsidRPr="00C25CB4">
          <w:rPr>
            <w:rFonts w:ascii="Courier New" w:eastAsia="Times New Roman" w:hAnsi="Courier New" w:cs="Courier New"/>
            <w:sz w:val="20"/>
            <w:szCs w:val="20"/>
            <w:lang w:eastAsia="en-IN"/>
          </w:rPr>
          <w:t>npm cache clean</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 w:author="Unknown"/>
          <w:rFonts w:ascii="Courier New" w:eastAsia="Times New Roman" w:hAnsi="Courier New" w:cs="Courier New"/>
          <w:sz w:val="20"/>
          <w:szCs w:val="20"/>
          <w:lang w:eastAsia="en-IN"/>
        </w:rPr>
      </w:pPr>
      <w:ins w:id="23" w:author="Unknown">
        <w:r w:rsidRPr="00C25CB4">
          <w:rPr>
            <w:rFonts w:ascii="Courier New" w:eastAsia="Times New Roman" w:hAnsi="Courier New" w:cs="Courier New"/>
            <w:sz w:val="20"/>
            <w:szCs w:val="20"/>
            <w:lang w:eastAsia="en-IN"/>
          </w:rPr>
          <w:t>npm install -g @angular/cli</w:t>
        </w:r>
      </w:ins>
    </w:p>
    <w:p w:rsidR="00C25CB4" w:rsidRPr="00C25CB4" w:rsidRDefault="00C25CB4" w:rsidP="00C25CB4">
      <w:pPr>
        <w:spacing w:before="100" w:beforeAutospacing="1" w:after="100" w:afterAutospacing="1" w:line="240" w:lineRule="auto"/>
        <w:rPr>
          <w:ins w:id="24" w:author="Unknown"/>
          <w:rFonts w:ascii="Times New Roman" w:eastAsia="Times New Roman" w:hAnsi="Times New Roman" w:cs="Times New Roman"/>
          <w:sz w:val="24"/>
          <w:szCs w:val="24"/>
          <w:lang w:eastAsia="en-IN"/>
        </w:rPr>
      </w:pPr>
      <w:ins w:id="25" w:author="Unknown">
        <w:r w:rsidRPr="00C25CB4">
          <w:rPr>
            <w:rFonts w:ascii="Times New Roman" w:eastAsia="Times New Roman" w:hAnsi="Times New Roman" w:cs="Times New Roman"/>
            <w:sz w:val="24"/>
            <w:szCs w:val="24"/>
            <w:lang w:eastAsia="en-IN"/>
          </w:rPr>
          <w:t xml:space="preserve">To install a specific version, you can use </w:t>
        </w:r>
        <w:r w:rsidRPr="00C25CB4">
          <w:rPr>
            <w:rFonts w:ascii="Courier New" w:eastAsia="Times New Roman" w:hAnsi="Courier New" w:cs="Courier New"/>
            <w:sz w:val="20"/>
            <w:lang w:eastAsia="en-IN"/>
          </w:rPr>
          <w:t>npm install -g @angular/cli@1.4.9</w:t>
        </w:r>
      </w:ins>
    </w:p>
    <w:p w:rsidR="00C25CB4" w:rsidRPr="00C25CB4" w:rsidRDefault="00C25CB4" w:rsidP="00C25CB4">
      <w:pPr>
        <w:spacing w:before="100" w:beforeAutospacing="1" w:after="100" w:afterAutospacing="1" w:line="240" w:lineRule="auto"/>
        <w:rPr>
          <w:ins w:id="26" w:author="Unknown"/>
          <w:rFonts w:ascii="Times New Roman" w:eastAsia="Times New Roman" w:hAnsi="Times New Roman" w:cs="Times New Roman"/>
          <w:sz w:val="24"/>
          <w:szCs w:val="24"/>
          <w:lang w:eastAsia="en-IN"/>
        </w:rPr>
      </w:pPr>
      <w:ins w:id="27" w:author="Unknown">
        <w:r w:rsidRPr="00C25CB4">
          <w:rPr>
            <w:rFonts w:ascii="Times New Roman" w:eastAsia="Times New Roman" w:hAnsi="Times New Roman" w:cs="Times New Roman"/>
            <w:sz w:val="24"/>
            <w:szCs w:val="24"/>
            <w:lang w:eastAsia="en-IN"/>
          </w:rPr>
          <w:lastRenderedPageBreak/>
          <w:t xml:space="preserve">For a complete change log, you can visit </w:t>
        </w:r>
        <w:r w:rsidRPr="00C25CB4">
          <w:rPr>
            <w:rFonts w:ascii="Times New Roman" w:eastAsia="Times New Roman" w:hAnsi="Times New Roman" w:cs="Times New Roman"/>
            <w:sz w:val="24"/>
            <w:szCs w:val="24"/>
            <w:lang w:eastAsia="en-IN"/>
          </w:rPr>
          <w:fldChar w:fldCharType="begin"/>
        </w:r>
        <w:r w:rsidRPr="00C25CB4">
          <w:rPr>
            <w:rFonts w:ascii="Times New Roman" w:eastAsia="Times New Roman" w:hAnsi="Times New Roman" w:cs="Times New Roman"/>
            <w:sz w:val="24"/>
            <w:szCs w:val="24"/>
            <w:lang w:eastAsia="en-IN"/>
          </w:rPr>
          <w:instrText xml:space="preserve"> HYPERLINK "https://github.com/angular/angular/blob/master/CHANGELOG.md" </w:instrText>
        </w:r>
        <w:r w:rsidRPr="00C25CB4">
          <w:rPr>
            <w:rFonts w:ascii="Times New Roman" w:eastAsia="Times New Roman" w:hAnsi="Times New Roman" w:cs="Times New Roman"/>
            <w:sz w:val="24"/>
            <w:szCs w:val="24"/>
            <w:lang w:eastAsia="en-IN"/>
          </w:rPr>
          <w:fldChar w:fldCharType="separate"/>
        </w:r>
        <w:r w:rsidRPr="00C25CB4">
          <w:rPr>
            <w:rFonts w:ascii="Times New Roman" w:eastAsia="Times New Roman" w:hAnsi="Times New Roman" w:cs="Times New Roman"/>
            <w:color w:val="0000FF"/>
            <w:sz w:val="24"/>
            <w:szCs w:val="24"/>
            <w:u w:val="single"/>
            <w:lang w:eastAsia="en-IN"/>
          </w:rPr>
          <w:t>here</w:t>
        </w:r>
        <w:r w:rsidRPr="00C25CB4">
          <w:rPr>
            <w:rFonts w:ascii="Times New Roman" w:eastAsia="Times New Roman" w:hAnsi="Times New Roman" w:cs="Times New Roman"/>
            <w:sz w:val="24"/>
            <w:szCs w:val="24"/>
            <w:lang w:eastAsia="en-IN"/>
          </w:rPr>
          <w:fldChar w:fldCharType="end"/>
        </w:r>
        <w:r w:rsidRPr="00C25CB4">
          <w:rPr>
            <w:rFonts w:ascii="Times New Roman" w:eastAsia="Times New Roman" w:hAnsi="Times New Roman" w:cs="Times New Roman"/>
            <w:sz w:val="24"/>
            <w:szCs w:val="24"/>
            <w:lang w:eastAsia="en-IN"/>
          </w:rPr>
          <w:t>.</w:t>
        </w:r>
      </w:ins>
    </w:p>
    <w:p w:rsidR="00C25CB4" w:rsidRPr="00C25CB4" w:rsidRDefault="00C25CB4" w:rsidP="00C25CB4">
      <w:pPr>
        <w:spacing w:before="100" w:beforeAutospacing="1" w:after="100" w:afterAutospacing="1" w:line="240" w:lineRule="auto"/>
        <w:outlineLvl w:val="1"/>
        <w:rPr>
          <w:ins w:id="28" w:author="Unknown"/>
          <w:rFonts w:ascii="Times New Roman" w:eastAsia="Times New Roman" w:hAnsi="Times New Roman" w:cs="Times New Roman"/>
          <w:b/>
          <w:bCs/>
          <w:sz w:val="36"/>
          <w:szCs w:val="36"/>
          <w:lang w:eastAsia="en-IN"/>
        </w:rPr>
      </w:pPr>
      <w:ins w:id="29" w:author="Unknown">
        <w:r w:rsidRPr="00C25CB4">
          <w:rPr>
            <w:rFonts w:ascii="Times New Roman" w:eastAsia="Times New Roman" w:hAnsi="Times New Roman" w:cs="Times New Roman"/>
            <w:b/>
            <w:bCs/>
            <w:sz w:val="36"/>
            <w:szCs w:val="36"/>
            <w:lang w:eastAsia="en-IN"/>
          </w:rPr>
          <w:t>Generating Angular 6 Project</w:t>
        </w:r>
      </w:ins>
    </w:p>
    <w:p w:rsidR="00C25CB4" w:rsidRPr="00C25CB4" w:rsidRDefault="00C25CB4" w:rsidP="00C25CB4">
      <w:pPr>
        <w:spacing w:before="100" w:beforeAutospacing="1" w:after="100" w:afterAutospacing="1" w:line="240" w:lineRule="auto"/>
        <w:rPr>
          <w:ins w:id="30" w:author="Unknown"/>
          <w:rFonts w:ascii="Times New Roman" w:eastAsia="Times New Roman" w:hAnsi="Times New Roman" w:cs="Times New Roman"/>
          <w:sz w:val="24"/>
          <w:szCs w:val="24"/>
          <w:lang w:eastAsia="en-IN"/>
        </w:rPr>
      </w:pPr>
      <w:ins w:id="31" w:author="Unknown">
        <w:r w:rsidRPr="00C25CB4">
          <w:rPr>
            <w:rFonts w:ascii="Times New Roman" w:eastAsia="Times New Roman" w:hAnsi="Times New Roman" w:cs="Times New Roman"/>
            <w:sz w:val="24"/>
            <w:szCs w:val="24"/>
            <w:lang w:eastAsia="en-IN"/>
          </w:rPr>
          <w:t>Once, the npm and node is upgraded to the latest version, you can run following command to generate angular 6 project in any location of your choice.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Courier New" w:eastAsia="Times New Roman" w:hAnsi="Courier New" w:cs="Courier New"/>
          <w:sz w:val="20"/>
          <w:szCs w:val="20"/>
          <w:lang w:eastAsia="en-IN"/>
        </w:rPr>
      </w:pPr>
      <w:ins w:id="33" w:author="Unknown">
        <w:r w:rsidRPr="00C25CB4">
          <w:rPr>
            <w:rFonts w:ascii="Courier New" w:eastAsia="Times New Roman" w:hAnsi="Courier New" w:cs="Courier New"/>
            <w:sz w:val="20"/>
            <w:szCs w:val="20"/>
            <w:lang w:eastAsia="en-IN"/>
          </w:rPr>
          <w:t>ng new angular6-example</w:t>
        </w:r>
      </w:ins>
    </w:p>
    <w:p w:rsidR="00C25CB4" w:rsidRPr="00C25CB4" w:rsidRDefault="00C25CB4" w:rsidP="00C25CB4">
      <w:pPr>
        <w:spacing w:before="100" w:beforeAutospacing="1" w:after="100" w:afterAutospacing="1" w:line="240" w:lineRule="auto"/>
        <w:rPr>
          <w:ins w:id="34" w:author="Unknown"/>
          <w:rFonts w:ascii="Times New Roman" w:eastAsia="Times New Roman" w:hAnsi="Times New Roman" w:cs="Times New Roman"/>
          <w:sz w:val="24"/>
          <w:szCs w:val="24"/>
          <w:lang w:eastAsia="en-IN"/>
        </w:rPr>
      </w:pPr>
      <w:ins w:id="35" w:author="Unknown">
        <w:r w:rsidRPr="00C25CB4">
          <w:rPr>
            <w:rFonts w:ascii="Times New Roman" w:eastAsia="Times New Roman" w:hAnsi="Times New Roman" w:cs="Times New Roman"/>
            <w:sz w:val="24"/>
            <w:szCs w:val="24"/>
            <w:lang w:eastAsia="en-IN"/>
          </w:rPr>
          <w:t>Doing so, our angular 6 application is generated with TypeScript 2.7 &amp; RxJS 6.RxJS 6 contains some breaking changes and hence a new package, rxjs-compat, can be installed alongside RxJS 6 to provide a compatibility layer while upgrading your code to the new syntax.</w:t>
        </w:r>
      </w:ins>
    </w:p>
    <w:p w:rsidR="00C25CB4" w:rsidRPr="00C25CB4" w:rsidRDefault="00C25CB4" w:rsidP="00C25CB4">
      <w:pPr>
        <w:spacing w:before="100" w:beforeAutospacing="1" w:after="100" w:afterAutospacing="1" w:line="240" w:lineRule="auto"/>
        <w:outlineLvl w:val="1"/>
        <w:rPr>
          <w:ins w:id="36" w:author="Unknown"/>
          <w:rFonts w:ascii="Times New Roman" w:eastAsia="Times New Roman" w:hAnsi="Times New Roman" w:cs="Times New Roman"/>
          <w:b/>
          <w:bCs/>
          <w:sz w:val="36"/>
          <w:szCs w:val="36"/>
          <w:lang w:eastAsia="en-IN"/>
        </w:rPr>
      </w:pPr>
      <w:ins w:id="37" w:author="Unknown">
        <w:r w:rsidRPr="00C25CB4">
          <w:rPr>
            <w:rFonts w:ascii="Times New Roman" w:eastAsia="Times New Roman" w:hAnsi="Times New Roman" w:cs="Times New Roman"/>
            <w:b/>
            <w:bCs/>
            <w:sz w:val="36"/>
            <w:szCs w:val="36"/>
            <w:lang w:eastAsia="en-IN"/>
          </w:rPr>
          <w:t>Angular 6 Project Structure</w:t>
        </w:r>
      </w:ins>
    </w:p>
    <w:p w:rsidR="00C25CB4" w:rsidRPr="00C25CB4" w:rsidRDefault="00C25CB4" w:rsidP="00C25CB4">
      <w:pPr>
        <w:spacing w:before="100" w:beforeAutospacing="1" w:after="100" w:afterAutospacing="1" w:line="240" w:lineRule="auto"/>
        <w:rPr>
          <w:ins w:id="38" w:author="Unknown"/>
          <w:rFonts w:ascii="Times New Roman" w:eastAsia="Times New Roman" w:hAnsi="Times New Roman" w:cs="Times New Roman"/>
          <w:sz w:val="24"/>
          <w:szCs w:val="24"/>
          <w:lang w:eastAsia="en-IN"/>
        </w:rPr>
      </w:pPr>
      <w:ins w:id="39" w:author="Unknown">
        <w:r w:rsidRPr="00C25CB4">
          <w:rPr>
            <w:rFonts w:ascii="Times New Roman" w:eastAsia="Times New Roman" w:hAnsi="Times New Roman" w:cs="Times New Roman"/>
            <w:sz w:val="24"/>
            <w:szCs w:val="24"/>
            <w:lang w:eastAsia="en-IN"/>
          </w:rPr>
          <w:t>Once the project is generated, you can import it in your favourite directory and get started with it. Following will be the final structure of our project. Also, you can run following commands to see angular 6 app running at localhost:4200</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 w:author="Unknown"/>
          <w:rFonts w:ascii="Courier New" w:eastAsia="Times New Roman" w:hAnsi="Courier New" w:cs="Courier New"/>
          <w:sz w:val="20"/>
          <w:szCs w:val="20"/>
          <w:lang w:eastAsia="en-IN"/>
        </w:rPr>
      </w:pPr>
      <w:ins w:id="41" w:author="Unknown">
        <w:r w:rsidRPr="00C25CB4">
          <w:rPr>
            <w:rFonts w:ascii="Courier New" w:eastAsia="Times New Roman" w:hAnsi="Courier New" w:cs="Courier New"/>
            <w:sz w:val="20"/>
            <w:szCs w:val="20"/>
            <w:lang w:eastAsia="en-IN"/>
          </w:rPr>
          <w:t>cd angular6-example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sz w:val="20"/>
          <w:szCs w:val="20"/>
          <w:lang w:eastAsia="en-IN"/>
        </w:rPr>
      </w:pPr>
      <w:ins w:id="43" w:author="Unknown">
        <w:r w:rsidRPr="00C25CB4">
          <w:rPr>
            <w:rFonts w:ascii="Courier New" w:eastAsia="Times New Roman" w:hAnsi="Courier New" w:cs="Courier New"/>
            <w:sz w:val="20"/>
            <w:szCs w:val="20"/>
            <w:lang w:eastAsia="en-IN"/>
          </w:rPr>
          <w:t>ng serve</w:t>
        </w:r>
      </w:ins>
    </w:p>
    <w:p w:rsidR="00C25CB4" w:rsidRPr="00C25CB4" w:rsidRDefault="00C25CB4" w:rsidP="00C25CB4">
      <w:pPr>
        <w:spacing w:after="0" w:line="240" w:lineRule="auto"/>
        <w:rPr>
          <w:ins w:id="44"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3509010" cy="5156835"/>
            <wp:effectExtent l="19050" t="0" r="0" b="0"/>
            <wp:docPr id="14" name="Picture 14" descr="angular-6-project-str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gular-6-project-strct">
                      <a:hlinkClick r:id="rId6"/>
                    </pic:cNvPr>
                    <pic:cNvPicPr>
                      <a:picLocks noChangeAspect="1" noChangeArrowheads="1"/>
                    </pic:cNvPicPr>
                  </pic:nvPicPr>
                  <pic:blipFill>
                    <a:blip r:embed="rId7"/>
                    <a:srcRect/>
                    <a:stretch>
                      <a:fillRect/>
                    </a:stretch>
                  </pic:blipFill>
                  <pic:spPr bwMode="auto">
                    <a:xfrm>
                      <a:off x="0" y="0"/>
                      <a:ext cx="3509010" cy="5156835"/>
                    </a:xfrm>
                    <a:prstGeom prst="rect">
                      <a:avLst/>
                    </a:prstGeom>
                    <a:noFill/>
                    <a:ln w="9525">
                      <a:noFill/>
                      <a:miter lim="800000"/>
                      <a:headEnd/>
                      <a:tailEnd/>
                    </a:ln>
                  </pic:spPr>
                </pic:pic>
              </a:graphicData>
            </a:graphic>
          </wp:inline>
        </w:drawing>
      </w:r>
    </w:p>
    <w:p w:rsidR="00C25CB4" w:rsidRPr="00C25CB4" w:rsidRDefault="00C25CB4" w:rsidP="00C25CB4">
      <w:pPr>
        <w:spacing w:before="100" w:beforeAutospacing="1" w:after="100" w:afterAutospacing="1" w:line="240" w:lineRule="auto"/>
        <w:rPr>
          <w:ins w:id="45" w:author="Unknown"/>
          <w:rFonts w:ascii="Times New Roman" w:eastAsia="Times New Roman" w:hAnsi="Times New Roman" w:cs="Times New Roman"/>
          <w:sz w:val="24"/>
          <w:szCs w:val="24"/>
          <w:lang w:eastAsia="en-IN"/>
        </w:rPr>
      </w:pPr>
      <w:ins w:id="46" w:author="Unknown">
        <w:r w:rsidRPr="00C25CB4">
          <w:rPr>
            <w:rFonts w:ascii="Times New Roman" w:eastAsia="Times New Roman" w:hAnsi="Times New Roman" w:cs="Times New Roman"/>
            <w:sz w:val="24"/>
            <w:szCs w:val="24"/>
            <w:lang w:eastAsia="en-IN"/>
          </w:rPr>
          <w:t>There are certain files generated with CLI command which we need to understand here. We have angular.json file generated that has all the application configuration parameters. The configuration related to welcome html file as index.html, main.ts where all the modules are bundled. You can also find the final application output directory configuration and configuration specific to environment such as dev and prod can be found here.</w:t>
        </w:r>
      </w:ins>
    </w:p>
    <w:p w:rsidR="00C25CB4" w:rsidRPr="00C25CB4" w:rsidRDefault="00C25CB4" w:rsidP="00C25CB4">
      <w:pPr>
        <w:spacing w:before="100" w:beforeAutospacing="1" w:after="100" w:afterAutospacing="1" w:line="240" w:lineRule="auto"/>
        <w:rPr>
          <w:ins w:id="47" w:author="Unknown"/>
          <w:rFonts w:ascii="Times New Roman" w:eastAsia="Times New Roman" w:hAnsi="Times New Roman" w:cs="Times New Roman"/>
          <w:sz w:val="24"/>
          <w:szCs w:val="24"/>
          <w:lang w:eastAsia="en-IN"/>
        </w:rPr>
      </w:pPr>
      <w:ins w:id="48" w:author="Unknown">
        <w:r w:rsidRPr="00C25CB4">
          <w:rPr>
            <w:rFonts w:ascii="Times New Roman" w:eastAsia="Times New Roman" w:hAnsi="Times New Roman" w:cs="Times New Roman"/>
            <w:sz w:val="24"/>
            <w:szCs w:val="24"/>
            <w:lang w:eastAsia="en-IN"/>
          </w:rPr>
          <w:t>We have package.json file that has information about all the project dependencies. We have tsconfig.json for typescript configuration.Inside the scr/app folder we have our components defined and when the request for localhost:4200 is made, AppComponent is loaded in the browser.</w:t>
        </w:r>
      </w:ins>
    </w:p>
    <w:p w:rsidR="00C25CB4" w:rsidRPr="00C25CB4" w:rsidRDefault="00C25CB4" w:rsidP="00C25CB4">
      <w:pPr>
        <w:spacing w:before="100" w:beforeAutospacing="1" w:after="100" w:afterAutospacing="1" w:line="240" w:lineRule="auto"/>
        <w:rPr>
          <w:ins w:id="49" w:author="Unknown"/>
          <w:rFonts w:ascii="Times New Roman" w:eastAsia="Times New Roman" w:hAnsi="Times New Roman" w:cs="Times New Roman"/>
          <w:sz w:val="24"/>
          <w:szCs w:val="24"/>
          <w:lang w:eastAsia="en-IN"/>
        </w:rPr>
      </w:pPr>
      <w:ins w:id="50" w:author="Unknown">
        <w:r w:rsidRPr="00C25CB4">
          <w:rPr>
            <w:rFonts w:ascii="Times New Roman" w:eastAsia="Times New Roman" w:hAnsi="Times New Roman" w:cs="Times New Roman"/>
            <w:sz w:val="24"/>
            <w:szCs w:val="24"/>
            <w:lang w:eastAsia="en-IN"/>
          </w:rPr>
          <w:lastRenderedPageBreak/>
          <w:t>As discussed above, we will have multiple components such as login and add-user, edit-user, create-user. Once an admin login sucessfully, he can perform user CRUD operation.Following are the commands to generate our components.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 w:author="Unknown"/>
          <w:rFonts w:ascii="Courier New" w:eastAsia="Times New Roman" w:hAnsi="Courier New" w:cs="Courier New"/>
          <w:sz w:val="20"/>
          <w:szCs w:val="20"/>
          <w:lang w:eastAsia="en-IN"/>
        </w:rPr>
      </w:pPr>
      <w:ins w:id="52" w:author="Unknown">
        <w:r w:rsidRPr="00C25CB4">
          <w:rPr>
            <w:rFonts w:ascii="Courier New" w:eastAsia="Times New Roman" w:hAnsi="Courier New" w:cs="Courier New"/>
            <w:sz w:val="20"/>
            <w:szCs w:val="20"/>
            <w:lang w:eastAsia="en-IN"/>
          </w:rPr>
          <w:t>ng g component login</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 w:author="Unknown"/>
          <w:rFonts w:ascii="Courier New" w:eastAsia="Times New Roman" w:hAnsi="Courier New" w:cs="Courier New"/>
          <w:sz w:val="20"/>
          <w:szCs w:val="20"/>
          <w:lang w:eastAsia="en-IN"/>
        </w:rPr>
      </w:pPr>
      <w:ins w:id="54" w:author="Unknown">
        <w:r w:rsidRPr="00C25CB4">
          <w:rPr>
            <w:rFonts w:ascii="Courier New" w:eastAsia="Times New Roman" w:hAnsi="Courier New" w:cs="Courier New"/>
            <w:sz w:val="20"/>
            <w:szCs w:val="20"/>
            <w:lang w:eastAsia="en-IN"/>
          </w:rPr>
          <w:t>ng g component add-user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 w:author="Unknown"/>
          <w:rFonts w:ascii="Courier New" w:eastAsia="Times New Roman" w:hAnsi="Courier New" w:cs="Courier New"/>
          <w:sz w:val="20"/>
          <w:szCs w:val="20"/>
          <w:lang w:eastAsia="en-IN"/>
        </w:rPr>
      </w:pPr>
      <w:ins w:id="56" w:author="Unknown">
        <w:r w:rsidRPr="00C25CB4">
          <w:rPr>
            <w:rFonts w:ascii="Courier New" w:eastAsia="Times New Roman" w:hAnsi="Courier New" w:cs="Courier New"/>
            <w:sz w:val="20"/>
            <w:szCs w:val="20"/>
            <w:lang w:eastAsia="en-IN"/>
          </w:rPr>
          <w:t>ng g component edit-user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 w:author="Unknown"/>
          <w:rFonts w:ascii="Courier New" w:eastAsia="Times New Roman" w:hAnsi="Courier New" w:cs="Courier New"/>
          <w:sz w:val="20"/>
          <w:szCs w:val="20"/>
          <w:lang w:eastAsia="en-IN"/>
        </w:rPr>
      </w:pPr>
      <w:ins w:id="58" w:author="Unknown">
        <w:r w:rsidRPr="00C25CB4">
          <w:rPr>
            <w:rFonts w:ascii="Courier New" w:eastAsia="Times New Roman" w:hAnsi="Courier New" w:cs="Courier New"/>
            <w:sz w:val="20"/>
            <w:szCs w:val="20"/>
            <w:lang w:eastAsia="en-IN"/>
          </w:rPr>
          <w:t>ng g component list-user</w:t>
        </w:r>
      </w:ins>
    </w:p>
    <w:p w:rsidR="00C25CB4" w:rsidRPr="00C25CB4" w:rsidRDefault="00C25CB4" w:rsidP="00C25CB4">
      <w:pPr>
        <w:spacing w:before="100" w:beforeAutospacing="1" w:after="100" w:afterAutospacing="1" w:line="240" w:lineRule="auto"/>
        <w:outlineLvl w:val="1"/>
        <w:rPr>
          <w:ins w:id="59" w:author="Unknown"/>
          <w:rFonts w:ascii="Times New Roman" w:eastAsia="Times New Roman" w:hAnsi="Times New Roman" w:cs="Times New Roman"/>
          <w:b/>
          <w:bCs/>
          <w:sz w:val="36"/>
          <w:szCs w:val="36"/>
          <w:lang w:eastAsia="en-IN"/>
        </w:rPr>
      </w:pPr>
      <w:ins w:id="60" w:author="Unknown">
        <w:r w:rsidRPr="00C25CB4">
          <w:rPr>
            <w:rFonts w:ascii="Times New Roman" w:eastAsia="Times New Roman" w:hAnsi="Times New Roman" w:cs="Times New Roman"/>
            <w:b/>
            <w:bCs/>
            <w:sz w:val="36"/>
            <w:szCs w:val="36"/>
            <w:lang w:eastAsia="en-IN"/>
          </w:rPr>
          <w:t>Angular CLI Useful Commands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 w:author="Unknown"/>
          <w:rFonts w:ascii="Courier New" w:eastAsia="Times New Roman" w:hAnsi="Courier New" w:cs="Courier New"/>
          <w:sz w:val="20"/>
          <w:szCs w:val="20"/>
          <w:lang w:eastAsia="en-IN"/>
        </w:rPr>
      </w:pPr>
      <w:ins w:id="62" w:author="Unknown">
        <w:r w:rsidRPr="00C25CB4">
          <w:rPr>
            <w:rFonts w:ascii="Courier New" w:eastAsia="Times New Roman" w:hAnsi="Courier New" w:cs="Courier New"/>
            <w:sz w:val="20"/>
            <w:szCs w:val="20"/>
            <w:lang w:eastAsia="en-IN"/>
          </w:rPr>
          <w:t>ng g component my-new-component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sz w:val="20"/>
          <w:szCs w:val="20"/>
          <w:lang w:eastAsia="en-IN"/>
        </w:rPr>
      </w:pPr>
      <w:ins w:id="64" w:author="Unknown">
        <w:r w:rsidRPr="00C25CB4">
          <w:rPr>
            <w:rFonts w:ascii="Courier New" w:eastAsia="Times New Roman" w:hAnsi="Courier New" w:cs="Courier New"/>
            <w:sz w:val="20"/>
            <w:szCs w:val="20"/>
            <w:lang w:eastAsia="en-IN"/>
          </w:rPr>
          <w:t>ng g directive my-new-directive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 w:author="Unknown"/>
          <w:rFonts w:ascii="Courier New" w:eastAsia="Times New Roman" w:hAnsi="Courier New" w:cs="Courier New"/>
          <w:sz w:val="20"/>
          <w:szCs w:val="20"/>
          <w:lang w:eastAsia="en-IN"/>
        </w:rPr>
      </w:pPr>
      <w:ins w:id="66" w:author="Unknown">
        <w:r w:rsidRPr="00C25CB4">
          <w:rPr>
            <w:rFonts w:ascii="Courier New" w:eastAsia="Times New Roman" w:hAnsi="Courier New" w:cs="Courier New"/>
            <w:sz w:val="20"/>
            <w:szCs w:val="20"/>
            <w:lang w:eastAsia="en-IN"/>
          </w:rPr>
          <w:t>ng g pipe my-new-pipe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 w:author="Unknown"/>
          <w:rFonts w:ascii="Courier New" w:eastAsia="Times New Roman" w:hAnsi="Courier New" w:cs="Courier New"/>
          <w:sz w:val="20"/>
          <w:szCs w:val="20"/>
          <w:lang w:eastAsia="en-IN"/>
        </w:rPr>
      </w:pPr>
      <w:ins w:id="68" w:author="Unknown">
        <w:r w:rsidRPr="00C25CB4">
          <w:rPr>
            <w:rFonts w:ascii="Courier New" w:eastAsia="Times New Roman" w:hAnsi="Courier New" w:cs="Courier New"/>
            <w:sz w:val="20"/>
            <w:szCs w:val="20"/>
            <w:lang w:eastAsia="en-IN"/>
          </w:rPr>
          <w:t>ng g service my-new-service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 w:author="Unknown"/>
          <w:rFonts w:ascii="Courier New" w:eastAsia="Times New Roman" w:hAnsi="Courier New" w:cs="Courier New"/>
          <w:sz w:val="20"/>
          <w:szCs w:val="20"/>
          <w:lang w:eastAsia="en-IN"/>
        </w:rPr>
      </w:pPr>
      <w:ins w:id="70" w:author="Unknown">
        <w:r w:rsidRPr="00C25CB4">
          <w:rPr>
            <w:rFonts w:ascii="Courier New" w:eastAsia="Times New Roman" w:hAnsi="Courier New" w:cs="Courier New"/>
            <w:sz w:val="20"/>
            <w:szCs w:val="20"/>
            <w:lang w:eastAsia="en-IN"/>
          </w:rPr>
          <w:t>ng g class my-new-class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 w:author="Unknown"/>
          <w:rFonts w:ascii="Courier New" w:eastAsia="Times New Roman" w:hAnsi="Courier New" w:cs="Courier New"/>
          <w:sz w:val="20"/>
          <w:szCs w:val="20"/>
          <w:lang w:eastAsia="en-IN"/>
        </w:rPr>
      </w:pPr>
      <w:ins w:id="72" w:author="Unknown">
        <w:r w:rsidRPr="00C25CB4">
          <w:rPr>
            <w:rFonts w:ascii="Courier New" w:eastAsia="Times New Roman" w:hAnsi="Courier New" w:cs="Courier New"/>
            <w:sz w:val="20"/>
            <w:szCs w:val="20"/>
            <w:lang w:eastAsia="en-IN"/>
          </w:rPr>
          <w:t>ng g guard my-new-guard</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 w:author="Unknown"/>
          <w:rFonts w:ascii="Courier New" w:eastAsia="Times New Roman" w:hAnsi="Courier New" w:cs="Courier New"/>
          <w:sz w:val="20"/>
          <w:szCs w:val="20"/>
          <w:lang w:eastAsia="en-IN"/>
        </w:rPr>
      </w:pPr>
      <w:ins w:id="74" w:author="Unknown">
        <w:r w:rsidRPr="00C25CB4">
          <w:rPr>
            <w:rFonts w:ascii="Courier New" w:eastAsia="Times New Roman" w:hAnsi="Courier New" w:cs="Courier New"/>
            <w:sz w:val="20"/>
            <w:szCs w:val="20"/>
            <w:lang w:eastAsia="en-IN"/>
          </w:rPr>
          <w:t>ng g interface my-new-interface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sz w:val="20"/>
          <w:szCs w:val="20"/>
          <w:lang w:eastAsia="en-IN"/>
        </w:rPr>
      </w:pPr>
      <w:ins w:id="76" w:author="Unknown">
        <w:r w:rsidRPr="00C25CB4">
          <w:rPr>
            <w:rFonts w:ascii="Courier New" w:eastAsia="Times New Roman" w:hAnsi="Courier New" w:cs="Courier New"/>
            <w:sz w:val="20"/>
            <w:szCs w:val="20"/>
            <w:lang w:eastAsia="en-IN"/>
          </w:rPr>
          <w:t>ng g enum my-new-enum</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sz w:val="20"/>
          <w:szCs w:val="20"/>
          <w:lang w:eastAsia="en-IN"/>
        </w:rPr>
      </w:pPr>
      <w:ins w:id="78" w:author="Unknown">
        <w:r w:rsidRPr="00C25CB4">
          <w:rPr>
            <w:rFonts w:ascii="Courier New" w:eastAsia="Times New Roman" w:hAnsi="Courier New" w:cs="Courier New"/>
            <w:sz w:val="20"/>
            <w:szCs w:val="20"/>
            <w:lang w:eastAsia="en-IN"/>
          </w:rPr>
          <w:t>ng g module my-module</w:t>
        </w:r>
      </w:ins>
    </w:p>
    <w:p w:rsidR="00C25CB4" w:rsidRPr="00C25CB4" w:rsidRDefault="00C25CB4" w:rsidP="00C25CB4">
      <w:pPr>
        <w:spacing w:before="100" w:beforeAutospacing="1" w:after="100" w:afterAutospacing="1" w:line="240" w:lineRule="auto"/>
        <w:outlineLvl w:val="1"/>
        <w:rPr>
          <w:ins w:id="79" w:author="Unknown"/>
          <w:rFonts w:ascii="Times New Roman" w:eastAsia="Times New Roman" w:hAnsi="Times New Roman" w:cs="Times New Roman"/>
          <w:b/>
          <w:bCs/>
          <w:sz w:val="36"/>
          <w:szCs w:val="36"/>
          <w:lang w:eastAsia="en-IN"/>
        </w:rPr>
      </w:pPr>
      <w:ins w:id="80" w:author="Unknown">
        <w:r w:rsidRPr="00C25CB4">
          <w:rPr>
            <w:rFonts w:ascii="Times New Roman" w:eastAsia="Times New Roman" w:hAnsi="Times New Roman" w:cs="Times New Roman"/>
            <w:b/>
            <w:bCs/>
            <w:sz w:val="36"/>
            <w:szCs w:val="36"/>
            <w:lang w:eastAsia="en-IN"/>
          </w:rPr>
          <w:t>Angular 6 Routing</w:t>
        </w:r>
      </w:ins>
    </w:p>
    <w:p w:rsidR="00C25CB4" w:rsidRPr="00C25CB4" w:rsidRDefault="00C25CB4" w:rsidP="00C25CB4">
      <w:pPr>
        <w:spacing w:before="100" w:beforeAutospacing="1" w:after="100" w:afterAutospacing="1" w:line="240" w:lineRule="auto"/>
        <w:rPr>
          <w:ins w:id="81" w:author="Unknown"/>
          <w:rFonts w:ascii="Times New Roman" w:eastAsia="Times New Roman" w:hAnsi="Times New Roman" w:cs="Times New Roman"/>
          <w:sz w:val="24"/>
          <w:szCs w:val="24"/>
          <w:lang w:eastAsia="en-IN"/>
        </w:rPr>
      </w:pPr>
      <w:ins w:id="82" w:author="Unknown">
        <w:r w:rsidRPr="00C25CB4">
          <w:rPr>
            <w:rFonts w:ascii="Times New Roman" w:eastAsia="Times New Roman" w:hAnsi="Times New Roman" w:cs="Times New Roman"/>
            <w:sz w:val="24"/>
            <w:szCs w:val="24"/>
            <w:lang w:eastAsia="en-IN"/>
          </w:rPr>
          <w:t xml:space="preserve">Following is our routing configurtion.We have configured to use LoginComponent as a default component.Also, do not forget to include it in the main module - </w:t>
        </w:r>
        <w:r w:rsidRPr="00C25CB4">
          <w:rPr>
            <w:rFonts w:ascii="Courier New" w:eastAsia="Times New Roman" w:hAnsi="Courier New" w:cs="Courier New"/>
            <w:sz w:val="20"/>
            <w:lang w:eastAsia="en-IN"/>
          </w:rPr>
          <w:t>app.module.ts</w:t>
        </w:r>
      </w:ins>
    </w:p>
    <w:p w:rsidR="00C25CB4" w:rsidRPr="00C25CB4" w:rsidRDefault="00C25CB4" w:rsidP="00C25CB4">
      <w:pPr>
        <w:spacing w:after="0" w:line="240" w:lineRule="auto"/>
        <w:rPr>
          <w:ins w:id="83" w:author="Unknown"/>
          <w:rFonts w:ascii="Times New Roman" w:eastAsia="Times New Roman" w:hAnsi="Times New Roman" w:cs="Times New Roman"/>
          <w:sz w:val="24"/>
          <w:szCs w:val="24"/>
          <w:lang w:eastAsia="en-IN"/>
        </w:rPr>
      </w:pPr>
      <w:ins w:id="84" w:author="Unknown">
        <w:r w:rsidRPr="00C25CB4">
          <w:rPr>
            <w:rFonts w:ascii="Times New Roman" w:eastAsia="Times New Roman" w:hAnsi="Times New Roman" w:cs="Times New Roman"/>
            <w:b/>
            <w:bCs/>
            <w:sz w:val="24"/>
            <w:szCs w:val="24"/>
            <w:lang w:eastAsia="en-IN"/>
          </w:rPr>
          <w:t>app.routing.ts</w:t>
        </w:r>
        <w:r w:rsidRPr="00C25CB4">
          <w:rPr>
            <w:rFonts w:ascii="Times New Roman" w:eastAsia="Times New Roman" w:hAnsi="Times New Roman" w:cs="Times New Roman"/>
            <w:sz w:val="24"/>
            <w:szCs w:val="24"/>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 w:author="Unknown"/>
          <w:rFonts w:ascii="Courier New" w:eastAsia="Times New Roman" w:hAnsi="Courier New" w:cs="Courier New"/>
          <w:sz w:val="20"/>
          <w:szCs w:val="20"/>
          <w:lang w:eastAsia="en-IN"/>
        </w:rPr>
      </w:pPr>
      <w:ins w:id="86" w:author="Unknown">
        <w:r w:rsidRPr="00C25CB4">
          <w:rPr>
            <w:rFonts w:ascii="Courier New" w:eastAsia="Times New Roman" w:hAnsi="Courier New" w:cs="Courier New"/>
            <w:sz w:val="20"/>
            <w:szCs w:val="20"/>
            <w:lang w:eastAsia="en-IN"/>
          </w:rPr>
          <w:t>import { RouterModule, Routes } from '@angular/router';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 w:author="Unknown"/>
          <w:rFonts w:ascii="Courier New" w:eastAsia="Times New Roman" w:hAnsi="Courier New" w:cs="Courier New"/>
          <w:sz w:val="20"/>
          <w:szCs w:val="20"/>
          <w:lang w:eastAsia="en-IN"/>
        </w:rPr>
      </w:pPr>
      <w:ins w:id="88" w:author="Unknown">
        <w:r w:rsidRPr="00C25CB4">
          <w:rPr>
            <w:rFonts w:ascii="Courier New" w:eastAsia="Times New Roman" w:hAnsi="Courier New" w:cs="Courier New"/>
            <w:sz w:val="20"/>
            <w:szCs w:val="20"/>
            <w:lang w:eastAsia="en-IN"/>
          </w:rPr>
          <w:t>import {LoginComponent} from "./login/login.component";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 w:author="Unknown"/>
          <w:rFonts w:ascii="Courier New" w:eastAsia="Times New Roman" w:hAnsi="Courier New" w:cs="Courier New"/>
          <w:sz w:val="20"/>
          <w:szCs w:val="20"/>
          <w:lang w:eastAsia="en-IN"/>
        </w:rPr>
      </w:pPr>
      <w:ins w:id="90" w:author="Unknown">
        <w:r w:rsidRPr="00C25CB4">
          <w:rPr>
            <w:rFonts w:ascii="Courier New" w:eastAsia="Times New Roman" w:hAnsi="Courier New" w:cs="Courier New"/>
            <w:sz w:val="20"/>
            <w:szCs w:val="20"/>
            <w:lang w:eastAsia="en-IN"/>
          </w:rPr>
          <w:t>import {AddUserComponent} from "./add-user/add-user.component";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 w:author="Unknown"/>
          <w:rFonts w:ascii="Courier New" w:eastAsia="Times New Roman" w:hAnsi="Courier New" w:cs="Courier New"/>
          <w:sz w:val="20"/>
          <w:szCs w:val="20"/>
          <w:lang w:eastAsia="en-IN"/>
        </w:rPr>
      </w:pPr>
      <w:ins w:id="92" w:author="Unknown">
        <w:r w:rsidRPr="00C25CB4">
          <w:rPr>
            <w:rFonts w:ascii="Courier New" w:eastAsia="Times New Roman" w:hAnsi="Courier New" w:cs="Courier New"/>
            <w:sz w:val="20"/>
            <w:szCs w:val="20"/>
            <w:lang w:eastAsia="en-IN"/>
          </w:rPr>
          <w:t>import {ListUserComponent} from "./list-user/list-user.component";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 w:author="Unknown"/>
          <w:rFonts w:ascii="Courier New" w:eastAsia="Times New Roman" w:hAnsi="Courier New" w:cs="Courier New"/>
          <w:sz w:val="20"/>
          <w:szCs w:val="20"/>
          <w:lang w:eastAsia="en-IN"/>
        </w:rPr>
      </w:pPr>
      <w:ins w:id="94" w:author="Unknown">
        <w:r w:rsidRPr="00C25CB4">
          <w:rPr>
            <w:rFonts w:ascii="Courier New" w:eastAsia="Times New Roman" w:hAnsi="Courier New" w:cs="Courier New"/>
            <w:sz w:val="20"/>
            <w:szCs w:val="20"/>
            <w:lang w:eastAsia="en-IN"/>
          </w:rPr>
          <w:t>import {EditUserComponent} from "./edit-user/edit-user.component";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Courier New" w:eastAsia="Times New Roman" w:hAnsi="Courier New" w:cs="Courier New"/>
          <w:sz w:val="20"/>
          <w:szCs w:val="20"/>
          <w:lang w:eastAsia="en-IN"/>
        </w:rPr>
      </w:pPr>
      <w:ins w:id="97" w:author="Unknown">
        <w:r w:rsidRPr="00C25CB4">
          <w:rPr>
            <w:rFonts w:ascii="Courier New" w:eastAsia="Times New Roman" w:hAnsi="Courier New" w:cs="Courier New"/>
            <w:sz w:val="20"/>
            <w:szCs w:val="20"/>
            <w:lang w:eastAsia="en-IN"/>
          </w:rPr>
          <w:t>const routes: Routes =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 w:author="Unknown"/>
          <w:rFonts w:ascii="Courier New" w:eastAsia="Times New Roman" w:hAnsi="Courier New" w:cs="Courier New"/>
          <w:sz w:val="20"/>
          <w:szCs w:val="20"/>
          <w:lang w:eastAsia="en-IN"/>
        </w:rPr>
      </w:pPr>
      <w:ins w:id="99" w:author="Unknown">
        <w:r w:rsidRPr="00C25CB4">
          <w:rPr>
            <w:rFonts w:ascii="Courier New" w:eastAsia="Times New Roman" w:hAnsi="Courier New" w:cs="Courier New"/>
            <w:sz w:val="20"/>
            <w:szCs w:val="20"/>
            <w:lang w:eastAsia="en-IN"/>
          </w:rPr>
          <w:t xml:space="preserve">  { path: 'login', component: LoginComponent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 w:author="Unknown"/>
          <w:rFonts w:ascii="Courier New" w:eastAsia="Times New Roman" w:hAnsi="Courier New" w:cs="Courier New"/>
          <w:sz w:val="20"/>
          <w:szCs w:val="20"/>
          <w:lang w:eastAsia="en-IN"/>
        </w:rPr>
      </w:pPr>
      <w:ins w:id="101" w:author="Unknown">
        <w:r w:rsidRPr="00C25CB4">
          <w:rPr>
            <w:rFonts w:ascii="Courier New" w:eastAsia="Times New Roman" w:hAnsi="Courier New" w:cs="Courier New"/>
            <w:sz w:val="20"/>
            <w:szCs w:val="20"/>
            <w:lang w:eastAsia="en-IN"/>
          </w:rPr>
          <w:t xml:space="preserve">  { path: 'add-user', component: AddUserComponent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 w:author="Unknown"/>
          <w:rFonts w:ascii="Courier New" w:eastAsia="Times New Roman" w:hAnsi="Courier New" w:cs="Courier New"/>
          <w:sz w:val="20"/>
          <w:szCs w:val="20"/>
          <w:lang w:eastAsia="en-IN"/>
        </w:rPr>
      </w:pPr>
      <w:ins w:id="103" w:author="Unknown">
        <w:r w:rsidRPr="00C25CB4">
          <w:rPr>
            <w:rFonts w:ascii="Courier New" w:eastAsia="Times New Roman" w:hAnsi="Courier New" w:cs="Courier New"/>
            <w:sz w:val="20"/>
            <w:szCs w:val="20"/>
            <w:lang w:eastAsia="en-IN"/>
          </w:rPr>
          <w:t xml:space="preserve">  { path: 'list-user', component: ListUserComponent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 w:author="Unknown"/>
          <w:rFonts w:ascii="Courier New" w:eastAsia="Times New Roman" w:hAnsi="Courier New" w:cs="Courier New"/>
          <w:sz w:val="20"/>
          <w:szCs w:val="20"/>
          <w:lang w:eastAsia="en-IN"/>
        </w:rPr>
      </w:pPr>
      <w:ins w:id="105" w:author="Unknown">
        <w:r w:rsidRPr="00C25CB4">
          <w:rPr>
            <w:rFonts w:ascii="Courier New" w:eastAsia="Times New Roman" w:hAnsi="Courier New" w:cs="Courier New"/>
            <w:sz w:val="20"/>
            <w:szCs w:val="20"/>
            <w:lang w:eastAsia="en-IN"/>
          </w:rPr>
          <w:t xml:space="preserve">  { path: 'edit-user', component: EditUserComponent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Courier New" w:eastAsia="Times New Roman" w:hAnsi="Courier New" w:cs="Courier New"/>
          <w:sz w:val="20"/>
          <w:szCs w:val="20"/>
          <w:lang w:eastAsia="en-IN"/>
        </w:rPr>
      </w:pPr>
      <w:ins w:id="107" w:author="Unknown">
        <w:r w:rsidRPr="00C25CB4">
          <w:rPr>
            <w:rFonts w:ascii="Courier New" w:eastAsia="Times New Roman" w:hAnsi="Courier New" w:cs="Courier New"/>
            <w:sz w:val="20"/>
            <w:szCs w:val="20"/>
            <w:lang w:eastAsia="en-IN"/>
          </w:rPr>
          <w:t xml:space="preserve">  {path : '', component : LoginComponent}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 w:author="Unknown"/>
          <w:rFonts w:ascii="Courier New" w:eastAsia="Times New Roman" w:hAnsi="Courier New" w:cs="Courier New"/>
          <w:sz w:val="20"/>
          <w:szCs w:val="20"/>
          <w:lang w:eastAsia="en-IN"/>
        </w:rPr>
      </w:pPr>
      <w:ins w:id="109" w:author="Unknown">
        <w:r w:rsidRPr="00C25CB4">
          <w:rPr>
            <w:rFonts w:ascii="Courier New" w:eastAsia="Times New Roman" w:hAnsi="Courier New" w:cs="Courier New"/>
            <w:sz w:val="20"/>
            <w:szCs w:val="20"/>
            <w:lang w:eastAsia="en-IN"/>
          </w:rPr>
          <w: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0"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 w:author="Unknown"/>
          <w:rFonts w:ascii="Courier New" w:eastAsia="Times New Roman" w:hAnsi="Courier New" w:cs="Courier New"/>
          <w:sz w:val="20"/>
          <w:szCs w:val="20"/>
          <w:lang w:eastAsia="en-IN"/>
        </w:rPr>
      </w:pPr>
      <w:ins w:id="112" w:author="Unknown">
        <w:r w:rsidRPr="00C25CB4">
          <w:rPr>
            <w:rFonts w:ascii="Courier New" w:eastAsia="Times New Roman" w:hAnsi="Courier New" w:cs="Courier New"/>
            <w:sz w:val="20"/>
            <w:szCs w:val="20"/>
            <w:lang w:eastAsia="en-IN"/>
          </w:rPr>
          <w:t>export const routing = RouterModule.forRoot(routes);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 w:author="Unknown"/>
          <w:rFonts w:ascii="Courier New" w:eastAsia="Times New Roman" w:hAnsi="Courier New" w:cs="Courier New"/>
          <w:sz w:val="20"/>
          <w:szCs w:val="20"/>
          <w:lang w:eastAsia="en-IN"/>
        </w:rPr>
      </w:pPr>
    </w:p>
    <w:p w:rsidR="00C25CB4" w:rsidRPr="00C25CB4" w:rsidRDefault="00C25CB4" w:rsidP="00C25CB4">
      <w:pPr>
        <w:spacing w:before="100" w:beforeAutospacing="1" w:after="100" w:afterAutospacing="1" w:line="240" w:lineRule="auto"/>
        <w:rPr>
          <w:ins w:id="114" w:author="Unknown"/>
          <w:rFonts w:ascii="Times New Roman" w:eastAsia="Times New Roman" w:hAnsi="Times New Roman" w:cs="Times New Roman"/>
          <w:sz w:val="24"/>
          <w:szCs w:val="24"/>
          <w:lang w:eastAsia="en-IN"/>
        </w:rPr>
      </w:pPr>
      <w:ins w:id="115" w:author="Unknown">
        <w:r w:rsidRPr="00C25CB4">
          <w:rPr>
            <w:rFonts w:ascii="Times New Roman" w:eastAsia="Times New Roman" w:hAnsi="Times New Roman" w:cs="Times New Roman"/>
            <w:sz w:val="24"/>
            <w:szCs w:val="24"/>
            <w:lang w:eastAsia="en-IN"/>
          </w:rPr>
          <w:lastRenderedPageBreak/>
          <w:t xml:space="preserve">The AuthenticationService here is just a placeholder because we have actually hard-coded the username and pasword in login component. I have discussed about authentication in angular application in my another post here - </w:t>
        </w:r>
        <w:r w:rsidRPr="00C25CB4">
          <w:rPr>
            <w:rFonts w:ascii="Times New Roman" w:eastAsia="Times New Roman" w:hAnsi="Times New Roman" w:cs="Times New Roman"/>
            <w:sz w:val="24"/>
            <w:szCs w:val="24"/>
            <w:lang w:eastAsia="en-IN"/>
          </w:rPr>
          <w:fldChar w:fldCharType="begin"/>
        </w:r>
        <w:r w:rsidRPr="00C25CB4">
          <w:rPr>
            <w:rFonts w:ascii="Times New Roman" w:eastAsia="Times New Roman" w:hAnsi="Times New Roman" w:cs="Times New Roman"/>
            <w:sz w:val="24"/>
            <w:szCs w:val="24"/>
            <w:lang w:eastAsia="en-IN"/>
          </w:rPr>
          <w:instrText xml:space="preserve"> HYPERLINK "http://www.devglan.com/spring-security/angular-jwt-authentication" </w:instrText>
        </w:r>
        <w:r w:rsidRPr="00C25CB4">
          <w:rPr>
            <w:rFonts w:ascii="Times New Roman" w:eastAsia="Times New Roman" w:hAnsi="Times New Roman" w:cs="Times New Roman"/>
            <w:sz w:val="24"/>
            <w:szCs w:val="24"/>
            <w:lang w:eastAsia="en-IN"/>
          </w:rPr>
          <w:fldChar w:fldCharType="separate"/>
        </w:r>
        <w:r w:rsidRPr="00C25CB4">
          <w:rPr>
            <w:rFonts w:ascii="Times New Roman" w:eastAsia="Times New Roman" w:hAnsi="Times New Roman" w:cs="Times New Roman"/>
            <w:color w:val="0000FF"/>
            <w:sz w:val="24"/>
            <w:szCs w:val="24"/>
            <w:u w:val="single"/>
            <w:lang w:eastAsia="en-IN"/>
          </w:rPr>
          <w:t>JWT Authentication in Angular App</w:t>
        </w:r>
        <w:r w:rsidRPr="00C25CB4">
          <w:rPr>
            <w:rFonts w:ascii="Times New Roman" w:eastAsia="Times New Roman" w:hAnsi="Times New Roman" w:cs="Times New Roman"/>
            <w:sz w:val="24"/>
            <w:szCs w:val="24"/>
            <w:lang w:eastAsia="en-IN"/>
          </w:rPr>
          <w:fldChar w:fldCharType="end"/>
        </w:r>
      </w:ins>
    </w:p>
    <w:p w:rsidR="00C25CB4" w:rsidRPr="00C25CB4" w:rsidRDefault="00C25CB4" w:rsidP="00C25CB4">
      <w:pPr>
        <w:spacing w:after="0" w:line="240" w:lineRule="auto"/>
        <w:rPr>
          <w:ins w:id="116" w:author="Unknown"/>
          <w:rFonts w:ascii="Times New Roman" w:eastAsia="Times New Roman" w:hAnsi="Times New Roman" w:cs="Times New Roman"/>
          <w:sz w:val="24"/>
          <w:szCs w:val="24"/>
          <w:lang w:eastAsia="en-IN"/>
        </w:rPr>
      </w:pPr>
      <w:ins w:id="117" w:author="Unknown">
        <w:r w:rsidRPr="00C25CB4">
          <w:rPr>
            <w:rFonts w:ascii="Times New Roman" w:eastAsia="Times New Roman" w:hAnsi="Times New Roman" w:cs="Times New Roman"/>
            <w:b/>
            <w:bCs/>
            <w:sz w:val="24"/>
            <w:szCs w:val="24"/>
            <w:lang w:eastAsia="en-IN"/>
          </w:rPr>
          <w:t>app.module.ts</w:t>
        </w:r>
        <w:r w:rsidRPr="00C25CB4">
          <w:rPr>
            <w:rFonts w:ascii="Times New Roman" w:eastAsia="Times New Roman" w:hAnsi="Times New Roman" w:cs="Times New Roman"/>
            <w:sz w:val="24"/>
            <w:szCs w:val="24"/>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Courier New" w:eastAsia="Times New Roman" w:hAnsi="Courier New" w:cs="Courier New"/>
          <w:sz w:val="20"/>
          <w:szCs w:val="20"/>
          <w:lang w:eastAsia="en-IN"/>
        </w:rPr>
      </w:pPr>
      <w:ins w:id="119" w:author="Unknown">
        <w:r w:rsidRPr="00C25CB4">
          <w:rPr>
            <w:rFonts w:ascii="Courier New" w:eastAsia="Times New Roman" w:hAnsi="Courier New" w:cs="Courier New"/>
            <w:sz w:val="20"/>
            <w:szCs w:val="20"/>
            <w:lang w:eastAsia="en-IN"/>
          </w:rPr>
          <w:t>import { BrowserModule } from '@angular/platform-browser';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 w:author="Unknown"/>
          <w:rFonts w:ascii="Courier New" w:eastAsia="Times New Roman" w:hAnsi="Courier New" w:cs="Courier New"/>
          <w:sz w:val="20"/>
          <w:szCs w:val="20"/>
          <w:lang w:eastAsia="en-IN"/>
        </w:rPr>
      </w:pPr>
      <w:ins w:id="121" w:author="Unknown">
        <w:r w:rsidRPr="00C25CB4">
          <w:rPr>
            <w:rFonts w:ascii="Courier New" w:eastAsia="Times New Roman" w:hAnsi="Courier New" w:cs="Courier New"/>
            <w:sz w:val="20"/>
            <w:szCs w:val="20"/>
            <w:lang w:eastAsia="en-IN"/>
          </w:rPr>
          <w:t>import { NgModule } from '@angular/core';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Unknown"/>
          <w:rFonts w:ascii="Courier New" w:eastAsia="Times New Roman" w:hAnsi="Courier New" w:cs="Courier New"/>
          <w:sz w:val="20"/>
          <w:szCs w:val="20"/>
          <w:lang w:eastAsia="en-IN"/>
        </w:rPr>
      </w:pPr>
      <w:ins w:id="124" w:author="Unknown">
        <w:r w:rsidRPr="00C25CB4">
          <w:rPr>
            <w:rFonts w:ascii="Courier New" w:eastAsia="Times New Roman" w:hAnsi="Courier New" w:cs="Courier New"/>
            <w:sz w:val="20"/>
            <w:szCs w:val="20"/>
            <w:lang w:eastAsia="en-IN"/>
          </w:rPr>
          <w:t>import { AppComponent } from './app.component';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Unknown"/>
          <w:rFonts w:ascii="Courier New" w:eastAsia="Times New Roman" w:hAnsi="Courier New" w:cs="Courier New"/>
          <w:sz w:val="20"/>
          <w:szCs w:val="20"/>
          <w:lang w:eastAsia="en-IN"/>
        </w:rPr>
      </w:pPr>
      <w:ins w:id="126" w:author="Unknown">
        <w:r w:rsidRPr="00C25CB4">
          <w:rPr>
            <w:rFonts w:ascii="Courier New" w:eastAsia="Times New Roman" w:hAnsi="Courier New" w:cs="Courier New"/>
            <w:sz w:val="20"/>
            <w:szCs w:val="20"/>
            <w:lang w:eastAsia="en-IN"/>
          </w:rPr>
          <w:t>import { LoginComponent } from './login/login.component';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 w:author="Unknown"/>
          <w:rFonts w:ascii="Courier New" w:eastAsia="Times New Roman" w:hAnsi="Courier New" w:cs="Courier New"/>
          <w:sz w:val="20"/>
          <w:szCs w:val="20"/>
          <w:lang w:eastAsia="en-IN"/>
        </w:rPr>
      </w:pPr>
      <w:ins w:id="128" w:author="Unknown">
        <w:r w:rsidRPr="00C25CB4">
          <w:rPr>
            <w:rFonts w:ascii="Courier New" w:eastAsia="Times New Roman" w:hAnsi="Courier New" w:cs="Courier New"/>
            <w:sz w:val="20"/>
            <w:szCs w:val="20"/>
            <w:lang w:eastAsia="en-IN"/>
          </w:rPr>
          <w:t>import {routing} from "./app.routing";</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Unknown"/>
          <w:rFonts w:ascii="Courier New" w:eastAsia="Times New Roman" w:hAnsi="Courier New" w:cs="Courier New"/>
          <w:sz w:val="20"/>
          <w:szCs w:val="20"/>
          <w:lang w:eastAsia="en-IN"/>
        </w:rPr>
      </w:pPr>
      <w:ins w:id="130" w:author="Unknown">
        <w:r w:rsidRPr="00C25CB4">
          <w:rPr>
            <w:rFonts w:ascii="Courier New" w:eastAsia="Times New Roman" w:hAnsi="Courier New" w:cs="Courier New"/>
            <w:sz w:val="20"/>
            <w:szCs w:val="20"/>
            <w:lang w:eastAsia="en-IN"/>
          </w:rPr>
          <w:t>import {AuthenticationService} from "./service/auth.service";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Unknown"/>
          <w:rFonts w:ascii="Courier New" w:eastAsia="Times New Roman" w:hAnsi="Courier New" w:cs="Courier New"/>
          <w:sz w:val="20"/>
          <w:szCs w:val="20"/>
          <w:lang w:eastAsia="en-IN"/>
        </w:rPr>
      </w:pPr>
      <w:ins w:id="132" w:author="Unknown">
        <w:r w:rsidRPr="00C25CB4">
          <w:rPr>
            <w:rFonts w:ascii="Courier New" w:eastAsia="Times New Roman" w:hAnsi="Courier New" w:cs="Courier New"/>
            <w:sz w:val="20"/>
            <w:szCs w:val="20"/>
            <w:lang w:eastAsia="en-IN"/>
          </w:rPr>
          <w:t>import {ReactiveFormsModule} from "@angular/forms";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 w:author="Unknown"/>
          <w:rFonts w:ascii="Courier New" w:eastAsia="Times New Roman" w:hAnsi="Courier New" w:cs="Courier New"/>
          <w:sz w:val="20"/>
          <w:szCs w:val="20"/>
          <w:lang w:eastAsia="en-IN"/>
        </w:rPr>
      </w:pPr>
      <w:ins w:id="134" w:author="Unknown">
        <w:r w:rsidRPr="00C25CB4">
          <w:rPr>
            <w:rFonts w:ascii="Courier New" w:eastAsia="Times New Roman" w:hAnsi="Courier New" w:cs="Courier New"/>
            <w:sz w:val="20"/>
            <w:szCs w:val="20"/>
            <w:lang w:eastAsia="en-IN"/>
          </w:rPr>
          <w:t>import {HttpClientModule} from "@angular/common/http";</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 w:author="Unknown"/>
          <w:rFonts w:ascii="Courier New" w:eastAsia="Times New Roman" w:hAnsi="Courier New" w:cs="Courier New"/>
          <w:sz w:val="20"/>
          <w:szCs w:val="20"/>
          <w:lang w:eastAsia="en-IN"/>
        </w:rPr>
      </w:pPr>
      <w:ins w:id="136" w:author="Unknown">
        <w:r w:rsidRPr="00C25CB4">
          <w:rPr>
            <w:rFonts w:ascii="Courier New" w:eastAsia="Times New Roman" w:hAnsi="Courier New" w:cs="Courier New"/>
            <w:sz w:val="20"/>
            <w:szCs w:val="20"/>
            <w:lang w:eastAsia="en-IN"/>
          </w:rPr>
          <w:t>import { AddUserComponent } from './add-user/add-user.component';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7" w:author="Unknown"/>
          <w:rFonts w:ascii="Courier New" w:eastAsia="Times New Roman" w:hAnsi="Courier New" w:cs="Courier New"/>
          <w:sz w:val="20"/>
          <w:szCs w:val="20"/>
          <w:lang w:eastAsia="en-IN"/>
        </w:rPr>
      </w:pPr>
      <w:ins w:id="138" w:author="Unknown">
        <w:r w:rsidRPr="00C25CB4">
          <w:rPr>
            <w:rFonts w:ascii="Courier New" w:eastAsia="Times New Roman" w:hAnsi="Courier New" w:cs="Courier New"/>
            <w:sz w:val="20"/>
            <w:szCs w:val="20"/>
            <w:lang w:eastAsia="en-IN"/>
          </w:rPr>
          <w:t>import { EditUserComponent } from './edit-user/edit-user.component';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Courier New" w:eastAsia="Times New Roman" w:hAnsi="Courier New" w:cs="Courier New"/>
          <w:sz w:val="20"/>
          <w:szCs w:val="20"/>
          <w:lang w:eastAsia="en-IN"/>
        </w:rPr>
      </w:pPr>
      <w:ins w:id="140" w:author="Unknown">
        <w:r w:rsidRPr="00C25CB4">
          <w:rPr>
            <w:rFonts w:ascii="Courier New" w:eastAsia="Times New Roman" w:hAnsi="Courier New" w:cs="Courier New"/>
            <w:sz w:val="20"/>
            <w:szCs w:val="20"/>
            <w:lang w:eastAsia="en-IN"/>
          </w:rPr>
          <w:t>import {ListUserComponent} from "./list-user/list-user.component";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1" w:author="Unknown"/>
          <w:rFonts w:ascii="Courier New" w:eastAsia="Times New Roman" w:hAnsi="Courier New" w:cs="Courier New"/>
          <w:sz w:val="20"/>
          <w:szCs w:val="20"/>
          <w:lang w:eastAsia="en-IN"/>
        </w:rPr>
      </w:pPr>
      <w:ins w:id="142" w:author="Unknown">
        <w:r w:rsidRPr="00C25CB4">
          <w:rPr>
            <w:rFonts w:ascii="Courier New" w:eastAsia="Times New Roman" w:hAnsi="Courier New" w:cs="Courier New"/>
            <w:sz w:val="20"/>
            <w:szCs w:val="20"/>
            <w:lang w:eastAsia="en-IN"/>
          </w:rPr>
          <w:t>import {UserService} from "./service/user.service";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3"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sz w:val="20"/>
          <w:szCs w:val="20"/>
          <w:lang w:eastAsia="en-IN"/>
        </w:rPr>
      </w:pPr>
      <w:ins w:id="145" w:author="Unknown">
        <w:r w:rsidRPr="00C25CB4">
          <w:rPr>
            <w:rFonts w:ascii="Courier New" w:eastAsia="Times New Roman" w:hAnsi="Courier New" w:cs="Courier New"/>
            <w:sz w:val="20"/>
            <w:szCs w:val="20"/>
            <w:lang w:eastAsia="en-IN"/>
          </w:rPr>
          <w:t>@NgModule({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sz w:val="20"/>
          <w:szCs w:val="20"/>
          <w:lang w:eastAsia="en-IN"/>
        </w:rPr>
      </w:pPr>
      <w:ins w:id="147" w:author="Unknown">
        <w:r w:rsidRPr="00C25CB4">
          <w:rPr>
            <w:rFonts w:ascii="Courier New" w:eastAsia="Times New Roman" w:hAnsi="Courier New" w:cs="Courier New"/>
            <w:sz w:val="20"/>
            <w:szCs w:val="20"/>
            <w:lang w:eastAsia="en-IN"/>
          </w:rPr>
          <w:t xml:space="preserve">  declarations: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Courier New" w:eastAsia="Times New Roman" w:hAnsi="Courier New" w:cs="Courier New"/>
          <w:sz w:val="20"/>
          <w:szCs w:val="20"/>
          <w:lang w:eastAsia="en-IN"/>
        </w:rPr>
      </w:pPr>
      <w:ins w:id="149" w:author="Unknown">
        <w:r w:rsidRPr="00C25CB4">
          <w:rPr>
            <w:rFonts w:ascii="Courier New" w:eastAsia="Times New Roman" w:hAnsi="Courier New" w:cs="Courier New"/>
            <w:sz w:val="20"/>
            <w:szCs w:val="20"/>
            <w:lang w:eastAsia="en-IN"/>
          </w:rPr>
          <w:t xml:space="preserve">    AppComponent,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Courier New" w:eastAsia="Times New Roman" w:hAnsi="Courier New" w:cs="Courier New"/>
          <w:sz w:val="20"/>
          <w:szCs w:val="20"/>
          <w:lang w:eastAsia="en-IN"/>
        </w:rPr>
      </w:pPr>
      <w:ins w:id="151" w:author="Unknown">
        <w:r w:rsidRPr="00C25CB4">
          <w:rPr>
            <w:rFonts w:ascii="Courier New" w:eastAsia="Times New Roman" w:hAnsi="Courier New" w:cs="Courier New"/>
            <w:sz w:val="20"/>
            <w:szCs w:val="20"/>
            <w:lang w:eastAsia="en-IN"/>
          </w:rPr>
          <w:t xml:space="preserve">    LoginComponent,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 w:author="Unknown"/>
          <w:rFonts w:ascii="Courier New" w:eastAsia="Times New Roman" w:hAnsi="Courier New" w:cs="Courier New"/>
          <w:sz w:val="20"/>
          <w:szCs w:val="20"/>
          <w:lang w:eastAsia="en-IN"/>
        </w:rPr>
      </w:pPr>
      <w:ins w:id="153" w:author="Unknown">
        <w:r w:rsidRPr="00C25CB4">
          <w:rPr>
            <w:rFonts w:ascii="Courier New" w:eastAsia="Times New Roman" w:hAnsi="Courier New" w:cs="Courier New"/>
            <w:sz w:val="20"/>
            <w:szCs w:val="20"/>
            <w:lang w:eastAsia="en-IN"/>
          </w:rPr>
          <w:t xml:space="preserve">    ListUserComponent,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 w:author="Unknown"/>
          <w:rFonts w:ascii="Courier New" w:eastAsia="Times New Roman" w:hAnsi="Courier New" w:cs="Courier New"/>
          <w:sz w:val="20"/>
          <w:szCs w:val="20"/>
          <w:lang w:eastAsia="en-IN"/>
        </w:rPr>
      </w:pPr>
      <w:ins w:id="155" w:author="Unknown">
        <w:r w:rsidRPr="00C25CB4">
          <w:rPr>
            <w:rFonts w:ascii="Courier New" w:eastAsia="Times New Roman" w:hAnsi="Courier New" w:cs="Courier New"/>
            <w:sz w:val="20"/>
            <w:szCs w:val="20"/>
            <w:lang w:eastAsia="en-IN"/>
          </w:rPr>
          <w:t xml:space="preserve">    AddUserComponent,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 w:author="Unknown"/>
          <w:rFonts w:ascii="Courier New" w:eastAsia="Times New Roman" w:hAnsi="Courier New" w:cs="Courier New"/>
          <w:sz w:val="20"/>
          <w:szCs w:val="20"/>
          <w:lang w:eastAsia="en-IN"/>
        </w:rPr>
      </w:pPr>
      <w:ins w:id="157" w:author="Unknown">
        <w:r w:rsidRPr="00C25CB4">
          <w:rPr>
            <w:rFonts w:ascii="Courier New" w:eastAsia="Times New Roman" w:hAnsi="Courier New" w:cs="Courier New"/>
            <w:sz w:val="20"/>
            <w:szCs w:val="20"/>
            <w:lang w:eastAsia="en-IN"/>
          </w:rPr>
          <w:t xml:space="preserve">    EditUserComponent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 w:author="Unknown"/>
          <w:rFonts w:ascii="Courier New" w:eastAsia="Times New Roman" w:hAnsi="Courier New" w:cs="Courier New"/>
          <w:sz w:val="20"/>
          <w:szCs w:val="20"/>
          <w:lang w:eastAsia="en-IN"/>
        </w:rPr>
      </w:pPr>
      <w:ins w:id="159"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0" w:author="Unknown"/>
          <w:rFonts w:ascii="Courier New" w:eastAsia="Times New Roman" w:hAnsi="Courier New" w:cs="Courier New"/>
          <w:sz w:val="20"/>
          <w:szCs w:val="20"/>
          <w:lang w:eastAsia="en-IN"/>
        </w:rPr>
      </w:pPr>
      <w:ins w:id="161" w:author="Unknown">
        <w:r w:rsidRPr="00C25CB4">
          <w:rPr>
            <w:rFonts w:ascii="Courier New" w:eastAsia="Times New Roman" w:hAnsi="Courier New" w:cs="Courier New"/>
            <w:sz w:val="20"/>
            <w:szCs w:val="20"/>
            <w:lang w:eastAsia="en-IN"/>
          </w:rPr>
          <w:t xml:space="preserve">  imports: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2" w:author="Unknown"/>
          <w:rFonts w:ascii="Courier New" w:eastAsia="Times New Roman" w:hAnsi="Courier New" w:cs="Courier New"/>
          <w:sz w:val="20"/>
          <w:szCs w:val="20"/>
          <w:lang w:eastAsia="en-IN"/>
        </w:rPr>
      </w:pPr>
      <w:ins w:id="163" w:author="Unknown">
        <w:r w:rsidRPr="00C25CB4">
          <w:rPr>
            <w:rFonts w:ascii="Courier New" w:eastAsia="Times New Roman" w:hAnsi="Courier New" w:cs="Courier New"/>
            <w:sz w:val="20"/>
            <w:szCs w:val="20"/>
            <w:lang w:eastAsia="en-IN"/>
          </w:rPr>
          <w:t xml:space="preserve">    BrowserModule,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4" w:author="Unknown"/>
          <w:rFonts w:ascii="Courier New" w:eastAsia="Times New Roman" w:hAnsi="Courier New" w:cs="Courier New"/>
          <w:sz w:val="20"/>
          <w:szCs w:val="20"/>
          <w:lang w:eastAsia="en-IN"/>
        </w:rPr>
      </w:pPr>
      <w:ins w:id="165" w:author="Unknown">
        <w:r w:rsidRPr="00C25CB4">
          <w:rPr>
            <w:rFonts w:ascii="Courier New" w:eastAsia="Times New Roman" w:hAnsi="Courier New" w:cs="Courier New"/>
            <w:sz w:val="20"/>
            <w:szCs w:val="20"/>
            <w:lang w:eastAsia="en-IN"/>
          </w:rPr>
          <w:t xml:space="preserve">    routing,</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6" w:author="Unknown"/>
          <w:rFonts w:ascii="Courier New" w:eastAsia="Times New Roman" w:hAnsi="Courier New" w:cs="Courier New"/>
          <w:sz w:val="20"/>
          <w:szCs w:val="20"/>
          <w:lang w:eastAsia="en-IN"/>
        </w:rPr>
      </w:pPr>
      <w:ins w:id="167" w:author="Unknown">
        <w:r w:rsidRPr="00C25CB4">
          <w:rPr>
            <w:rFonts w:ascii="Courier New" w:eastAsia="Times New Roman" w:hAnsi="Courier New" w:cs="Courier New"/>
            <w:sz w:val="20"/>
            <w:szCs w:val="20"/>
            <w:lang w:eastAsia="en-IN"/>
          </w:rPr>
          <w:t xml:space="preserve">    ReactiveFormsModule,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8" w:author="Unknown"/>
          <w:rFonts w:ascii="Courier New" w:eastAsia="Times New Roman" w:hAnsi="Courier New" w:cs="Courier New"/>
          <w:sz w:val="20"/>
          <w:szCs w:val="20"/>
          <w:lang w:eastAsia="en-IN"/>
        </w:rPr>
      </w:pPr>
      <w:ins w:id="169" w:author="Unknown">
        <w:r w:rsidRPr="00C25CB4">
          <w:rPr>
            <w:rFonts w:ascii="Courier New" w:eastAsia="Times New Roman" w:hAnsi="Courier New" w:cs="Courier New"/>
            <w:sz w:val="20"/>
            <w:szCs w:val="20"/>
            <w:lang w:eastAsia="en-IN"/>
          </w:rPr>
          <w:t xml:space="preserve">    HttpClientModule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Courier New" w:eastAsia="Times New Roman" w:hAnsi="Courier New" w:cs="Courier New"/>
          <w:sz w:val="20"/>
          <w:szCs w:val="20"/>
          <w:lang w:eastAsia="en-IN"/>
        </w:rPr>
      </w:pPr>
      <w:ins w:id="171"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Unknown"/>
          <w:rFonts w:ascii="Courier New" w:eastAsia="Times New Roman" w:hAnsi="Courier New" w:cs="Courier New"/>
          <w:sz w:val="20"/>
          <w:szCs w:val="20"/>
          <w:lang w:eastAsia="en-IN"/>
        </w:rPr>
      </w:pPr>
      <w:ins w:id="173" w:author="Unknown">
        <w:r w:rsidRPr="00C25CB4">
          <w:rPr>
            <w:rFonts w:ascii="Courier New" w:eastAsia="Times New Roman" w:hAnsi="Courier New" w:cs="Courier New"/>
            <w:sz w:val="20"/>
            <w:szCs w:val="20"/>
            <w:lang w:eastAsia="en-IN"/>
          </w:rPr>
          <w:t xml:space="preserve">  providers: [AuthenticationService, UserService],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 w:author="Unknown"/>
          <w:rFonts w:ascii="Courier New" w:eastAsia="Times New Roman" w:hAnsi="Courier New" w:cs="Courier New"/>
          <w:sz w:val="20"/>
          <w:szCs w:val="20"/>
          <w:lang w:eastAsia="en-IN"/>
        </w:rPr>
      </w:pPr>
      <w:ins w:id="175" w:author="Unknown">
        <w:r w:rsidRPr="00C25CB4">
          <w:rPr>
            <w:rFonts w:ascii="Courier New" w:eastAsia="Times New Roman" w:hAnsi="Courier New" w:cs="Courier New"/>
            <w:sz w:val="20"/>
            <w:szCs w:val="20"/>
            <w:lang w:eastAsia="en-IN"/>
          </w:rPr>
          <w:t xml:space="preserve">  bootstrap: [AppComponent]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 w:author="Unknown"/>
          <w:rFonts w:ascii="Courier New" w:eastAsia="Times New Roman" w:hAnsi="Courier New" w:cs="Courier New"/>
          <w:sz w:val="20"/>
          <w:szCs w:val="20"/>
          <w:lang w:eastAsia="en-IN"/>
        </w:rPr>
      </w:pPr>
      <w:ins w:id="177" w:author="Unknown">
        <w:r w:rsidRPr="00C25CB4">
          <w:rPr>
            <w:rFonts w:ascii="Courier New" w:eastAsia="Times New Roman" w:hAnsi="Courier New" w:cs="Courier New"/>
            <w:sz w:val="20"/>
            <w:szCs w:val="20"/>
            <w:lang w:eastAsia="en-IN"/>
          </w:rPr>
          <w: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 w:author="Unknown"/>
          <w:rFonts w:ascii="Courier New" w:eastAsia="Times New Roman" w:hAnsi="Courier New" w:cs="Courier New"/>
          <w:sz w:val="20"/>
          <w:szCs w:val="20"/>
          <w:lang w:eastAsia="en-IN"/>
        </w:rPr>
      </w:pPr>
      <w:ins w:id="179" w:author="Unknown">
        <w:r w:rsidRPr="00C25CB4">
          <w:rPr>
            <w:rFonts w:ascii="Courier New" w:eastAsia="Times New Roman" w:hAnsi="Courier New" w:cs="Courier New"/>
            <w:sz w:val="20"/>
            <w:szCs w:val="20"/>
            <w:lang w:eastAsia="en-IN"/>
          </w:rPr>
          <w:t>export class AppModule {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 w:author="Unknown"/>
          <w:rFonts w:ascii="Courier New" w:eastAsia="Times New Roman" w:hAnsi="Courier New" w:cs="Courier New"/>
          <w:sz w:val="20"/>
          <w:szCs w:val="20"/>
          <w:lang w:eastAsia="en-IN"/>
        </w:rPr>
      </w:pPr>
    </w:p>
    <w:p w:rsidR="00C25CB4" w:rsidRPr="00C25CB4" w:rsidRDefault="00C25CB4" w:rsidP="00C25CB4">
      <w:pPr>
        <w:spacing w:before="100" w:beforeAutospacing="1" w:after="100" w:afterAutospacing="1" w:line="240" w:lineRule="auto"/>
        <w:outlineLvl w:val="1"/>
        <w:rPr>
          <w:ins w:id="181" w:author="Unknown"/>
          <w:rFonts w:ascii="Times New Roman" w:eastAsia="Times New Roman" w:hAnsi="Times New Roman" w:cs="Times New Roman"/>
          <w:b/>
          <w:bCs/>
          <w:sz w:val="36"/>
          <w:szCs w:val="36"/>
          <w:lang w:eastAsia="en-IN"/>
        </w:rPr>
      </w:pPr>
      <w:ins w:id="182" w:author="Unknown">
        <w:r w:rsidRPr="00C25CB4">
          <w:rPr>
            <w:rFonts w:ascii="Times New Roman" w:eastAsia="Times New Roman" w:hAnsi="Times New Roman" w:cs="Times New Roman"/>
            <w:b/>
            <w:bCs/>
            <w:sz w:val="36"/>
            <w:szCs w:val="36"/>
            <w:lang w:eastAsia="en-IN"/>
          </w:rPr>
          <w:t>Service in Angular 6 Application</w:t>
        </w:r>
      </w:ins>
    </w:p>
    <w:p w:rsidR="00C25CB4" w:rsidRPr="00C25CB4" w:rsidRDefault="00C25CB4" w:rsidP="00C25CB4">
      <w:pPr>
        <w:spacing w:before="100" w:beforeAutospacing="1" w:after="100" w:afterAutospacing="1" w:line="240" w:lineRule="auto"/>
        <w:rPr>
          <w:ins w:id="183" w:author="Unknown"/>
          <w:rFonts w:ascii="Times New Roman" w:eastAsia="Times New Roman" w:hAnsi="Times New Roman" w:cs="Times New Roman"/>
          <w:sz w:val="24"/>
          <w:szCs w:val="24"/>
          <w:lang w:eastAsia="en-IN"/>
        </w:rPr>
      </w:pPr>
      <w:ins w:id="184" w:author="Unknown">
        <w:r w:rsidRPr="00C25CB4">
          <w:rPr>
            <w:rFonts w:ascii="Times New Roman" w:eastAsia="Times New Roman" w:hAnsi="Times New Roman" w:cs="Times New Roman"/>
            <w:sz w:val="24"/>
            <w:szCs w:val="24"/>
            <w:lang w:eastAsia="en-IN"/>
          </w:rPr>
          <w:t>Following is the implementation of our UserService. It has all the API details that is required for the CRUD operation.Also, for testing purpose, you can use following fake users.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 w:author="Unknown"/>
          <w:rFonts w:ascii="Courier New" w:eastAsia="Times New Roman" w:hAnsi="Courier New" w:cs="Courier New"/>
          <w:sz w:val="20"/>
          <w:szCs w:val="20"/>
          <w:lang w:eastAsia="en-IN"/>
        </w:rPr>
      </w:pPr>
      <w:ins w:id="186" w:author="Unknown">
        <w:r w:rsidRPr="00C25CB4">
          <w:rPr>
            <w:rFonts w:ascii="Courier New" w:eastAsia="Times New Roman" w:hAnsi="Courier New" w:cs="Courier New"/>
            <w:sz w:val="20"/>
            <w:szCs w:val="20"/>
            <w:lang w:eastAsia="en-IN"/>
          </w:rPr>
          <w:lastRenderedPageBreak/>
          <w:t>let fakeUsers = [{id: 1, firstName: 'Dhiraj', lastName: 'Ray', email: 'dhiraj@gmail.com'},</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 w:author="Unknown"/>
          <w:rFonts w:ascii="Courier New" w:eastAsia="Times New Roman" w:hAnsi="Courier New" w:cs="Courier New"/>
          <w:sz w:val="20"/>
          <w:szCs w:val="20"/>
          <w:lang w:eastAsia="en-IN"/>
        </w:rPr>
      </w:pPr>
      <w:ins w:id="188" w:author="Unknown">
        <w:r w:rsidRPr="00C25CB4">
          <w:rPr>
            <w:rFonts w:ascii="Courier New" w:eastAsia="Times New Roman" w:hAnsi="Courier New" w:cs="Courier New"/>
            <w:sz w:val="20"/>
            <w:szCs w:val="20"/>
            <w:lang w:eastAsia="en-IN"/>
          </w:rPr>
          <w:t xml:space="preserve">      {id: 1, firstName: 'Tom', lastName: 'Jac', email: 'Tom@gmail.com'},</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 w:author="Unknown"/>
          <w:rFonts w:ascii="Courier New" w:eastAsia="Times New Roman" w:hAnsi="Courier New" w:cs="Courier New"/>
          <w:sz w:val="20"/>
          <w:szCs w:val="20"/>
          <w:lang w:eastAsia="en-IN"/>
        </w:rPr>
      </w:pPr>
      <w:ins w:id="190" w:author="Unknown">
        <w:r w:rsidRPr="00C25CB4">
          <w:rPr>
            <w:rFonts w:ascii="Courier New" w:eastAsia="Times New Roman" w:hAnsi="Courier New" w:cs="Courier New"/>
            <w:sz w:val="20"/>
            <w:szCs w:val="20"/>
            <w:lang w:eastAsia="en-IN"/>
          </w:rPr>
          <w:t xml:space="preserve">      {id: 1, firstName: 'Hary', lastName: 'Pan', email: 'hary@gmail.com'},</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 w:author="Unknown"/>
          <w:rFonts w:ascii="Courier New" w:eastAsia="Times New Roman" w:hAnsi="Courier New" w:cs="Courier New"/>
          <w:sz w:val="20"/>
          <w:szCs w:val="20"/>
          <w:lang w:eastAsia="en-IN"/>
        </w:rPr>
      </w:pPr>
      <w:ins w:id="192" w:author="Unknown">
        <w:r w:rsidRPr="00C25CB4">
          <w:rPr>
            <w:rFonts w:ascii="Courier New" w:eastAsia="Times New Roman" w:hAnsi="Courier New" w:cs="Courier New"/>
            <w:sz w:val="20"/>
            <w:szCs w:val="20"/>
            <w:lang w:eastAsia="en-IN"/>
          </w:rPr>
          <w:t xml:space="preserve">      {id: 1, firstName: 'praks', lastName: 'pb', email: 'praks@gmail.com'},</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 w:author="Unknown"/>
          <w:rFonts w:ascii="Courier New" w:eastAsia="Times New Roman" w:hAnsi="Courier New" w:cs="Courier New"/>
          <w:sz w:val="20"/>
          <w:szCs w:val="20"/>
          <w:lang w:eastAsia="en-IN"/>
        </w:rPr>
      </w:pPr>
      <w:ins w:id="194"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 w:author="Unknown"/>
          <w:rFonts w:ascii="Courier New" w:eastAsia="Times New Roman" w:hAnsi="Courier New" w:cs="Courier New"/>
          <w:sz w:val="20"/>
          <w:szCs w:val="20"/>
          <w:lang w:eastAsia="en-IN"/>
        </w:rPr>
      </w:pPr>
      <w:ins w:id="196" w:author="Unknown">
        <w:r w:rsidRPr="00C25CB4">
          <w:rPr>
            <w:rFonts w:ascii="Courier New" w:eastAsia="Times New Roman" w:hAnsi="Courier New" w:cs="Courier New"/>
            <w:sz w:val="20"/>
            <w:szCs w:val="20"/>
            <w:lang w:eastAsia="en-IN"/>
          </w:rPr>
          <w:t xml:space="preserve">    return Observable.of(fakeUsers).delay(5000);</w:t>
        </w:r>
      </w:ins>
    </w:p>
    <w:p w:rsidR="00C25CB4" w:rsidRPr="00C25CB4" w:rsidRDefault="00C25CB4" w:rsidP="00C25CB4">
      <w:pPr>
        <w:spacing w:after="0" w:line="240" w:lineRule="auto"/>
        <w:rPr>
          <w:ins w:id="197" w:author="Unknown"/>
          <w:rFonts w:ascii="Times New Roman" w:eastAsia="Times New Roman" w:hAnsi="Times New Roman" w:cs="Times New Roman"/>
          <w:sz w:val="24"/>
          <w:szCs w:val="24"/>
          <w:lang w:eastAsia="en-IN"/>
        </w:rPr>
      </w:pPr>
      <w:ins w:id="198" w:author="Unknown">
        <w:r w:rsidRPr="00C25CB4">
          <w:rPr>
            <w:rFonts w:ascii="Times New Roman" w:eastAsia="Times New Roman" w:hAnsi="Times New Roman" w:cs="Times New Roman"/>
            <w:b/>
            <w:bCs/>
            <w:sz w:val="24"/>
            <w:szCs w:val="24"/>
            <w:lang w:eastAsia="en-IN"/>
          </w:rPr>
          <w:t>user.service.ts</w:t>
        </w:r>
        <w:r w:rsidRPr="00C25CB4">
          <w:rPr>
            <w:rFonts w:ascii="Times New Roman" w:eastAsia="Times New Roman" w:hAnsi="Times New Roman" w:cs="Times New Roman"/>
            <w:sz w:val="24"/>
            <w:szCs w:val="24"/>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 w:author="Unknown"/>
          <w:rFonts w:ascii="Courier New" w:eastAsia="Times New Roman" w:hAnsi="Courier New" w:cs="Courier New"/>
          <w:sz w:val="20"/>
          <w:szCs w:val="20"/>
          <w:lang w:eastAsia="en-IN"/>
        </w:rPr>
      </w:pPr>
      <w:ins w:id="200" w:author="Unknown">
        <w:r w:rsidRPr="00C25CB4">
          <w:rPr>
            <w:rFonts w:ascii="Courier New" w:eastAsia="Times New Roman" w:hAnsi="Courier New" w:cs="Courier New"/>
            <w:sz w:val="20"/>
            <w:szCs w:val="20"/>
            <w:lang w:eastAsia="en-IN"/>
          </w:rPr>
          <w:t>import { Injectable } from '@angular/core';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 w:author="Unknown"/>
          <w:rFonts w:ascii="Courier New" w:eastAsia="Times New Roman" w:hAnsi="Courier New" w:cs="Courier New"/>
          <w:sz w:val="20"/>
          <w:szCs w:val="20"/>
          <w:lang w:eastAsia="en-IN"/>
        </w:rPr>
      </w:pPr>
      <w:ins w:id="202" w:author="Unknown">
        <w:r w:rsidRPr="00C25CB4">
          <w:rPr>
            <w:rFonts w:ascii="Courier New" w:eastAsia="Times New Roman" w:hAnsi="Courier New" w:cs="Courier New"/>
            <w:sz w:val="20"/>
            <w:szCs w:val="20"/>
            <w:lang w:eastAsia="en-IN"/>
          </w:rPr>
          <w:t>import { HttpClient } from '@angular/common/http';</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3" w:author="Unknown"/>
          <w:rFonts w:ascii="Courier New" w:eastAsia="Times New Roman" w:hAnsi="Courier New" w:cs="Courier New"/>
          <w:sz w:val="20"/>
          <w:szCs w:val="20"/>
          <w:lang w:eastAsia="en-IN"/>
        </w:rPr>
      </w:pPr>
      <w:ins w:id="204" w:author="Unknown">
        <w:r w:rsidRPr="00C25CB4">
          <w:rPr>
            <w:rFonts w:ascii="Courier New" w:eastAsia="Times New Roman" w:hAnsi="Courier New" w:cs="Courier New"/>
            <w:sz w:val="20"/>
            <w:szCs w:val="20"/>
            <w:lang w:eastAsia="en-IN"/>
          </w:rPr>
          <w:t>import {User} from "../model/user.model";</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6" w:author="Unknown"/>
          <w:rFonts w:ascii="Courier New" w:eastAsia="Times New Roman" w:hAnsi="Courier New" w:cs="Courier New"/>
          <w:sz w:val="20"/>
          <w:szCs w:val="20"/>
          <w:lang w:eastAsia="en-IN"/>
        </w:rPr>
      </w:pPr>
      <w:ins w:id="207" w:author="Unknown">
        <w:r w:rsidRPr="00C25CB4">
          <w:rPr>
            <w:rFonts w:ascii="Courier New" w:eastAsia="Times New Roman" w:hAnsi="Courier New" w:cs="Courier New"/>
            <w:sz w:val="20"/>
            <w:szCs w:val="20"/>
            <w:lang w:eastAsia="en-IN"/>
          </w:rPr>
          <w:t>@Injectable()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 w:author="Unknown"/>
          <w:rFonts w:ascii="Courier New" w:eastAsia="Times New Roman" w:hAnsi="Courier New" w:cs="Courier New"/>
          <w:sz w:val="20"/>
          <w:szCs w:val="20"/>
          <w:lang w:eastAsia="en-IN"/>
        </w:rPr>
      </w:pPr>
      <w:ins w:id="209" w:author="Unknown">
        <w:r w:rsidRPr="00C25CB4">
          <w:rPr>
            <w:rFonts w:ascii="Courier New" w:eastAsia="Times New Roman" w:hAnsi="Courier New" w:cs="Courier New"/>
            <w:sz w:val="20"/>
            <w:szCs w:val="20"/>
            <w:lang w:eastAsia="en-IN"/>
          </w:rPr>
          <w:t>export class UserService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0" w:author="Unknown"/>
          <w:rFonts w:ascii="Courier New" w:eastAsia="Times New Roman" w:hAnsi="Courier New" w:cs="Courier New"/>
          <w:sz w:val="20"/>
          <w:szCs w:val="20"/>
          <w:lang w:eastAsia="en-IN"/>
        </w:rPr>
      </w:pPr>
      <w:ins w:id="211" w:author="Unknown">
        <w:r w:rsidRPr="00C25CB4">
          <w:rPr>
            <w:rFonts w:ascii="Courier New" w:eastAsia="Times New Roman" w:hAnsi="Courier New" w:cs="Courier New"/>
            <w:sz w:val="20"/>
            <w:szCs w:val="20"/>
            <w:lang w:eastAsia="en-IN"/>
          </w:rPr>
          <w:t xml:space="preserve">  constructor(private http: HttpClient) {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2" w:author="Unknown"/>
          <w:rFonts w:ascii="Courier New" w:eastAsia="Times New Roman" w:hAnsi="Courier New" w:cs="Courier New"/>
          <w:sz w:val="20"/>
          <w:szCs w:val="20"/>
          <w:lang w:eastAsia="en-IN"/>
        </w:rPr>
      </w:pPr>
      <w:ins w:id="213" w:author="Unknown">
        <w:r w:rsidRPr="00C25CB4">
          <w:rPr>
            <w:rFonts w:ascii="Courier New" w:eastAsia="Times New Roman" w:hAnsi="Courier New" w:cs="Courier New"/>
            <w:sz w:val="20"/>
            <w:szCs w:val="20"/>
            <w:lang w:eastAsia="en-IN"/>
          </w:rPr>
          <w:t xml:space="preserve">  baseUrl: string = '</w:t>
        </w:r>
        <w:r w:rsidRPr="00C25CB4">
          <w:rPr>
            <w:rFonts w:ascii="Courier New" w:eastAsia="Times New Roman" w:hAnsi="Courier New" w:cs="Courier New"/>
            <w:sz w:val="20"/>
            <w:szCs w:val="20"/>
            <w:lang w:eastAsia="en-IN"/>
          </w:rPr>
          <w:fldChar w:fldCharType="begin"/>
        </w:r>
        <w:r w:rsidRPr="00C25CB4">
          <w:rPr>
            <w:rFonts w:ascii="Courier New" w:eastAsia="Times New Roman" w:hAnsi="Courier New" w:cs="Courier New"/>
            <w:sz w:val="20"/>
            <w:szCs w:val="20"/>
            <w:lang w:eastAsia="en-IN"/>
          </w:rPr>
          <w:instrText xml:space="preserve"> HYPERLINK "http://localhost:8080/user-portal/users" </w:instrText>
        </w:r>
        <w:r w:rsidRPr="00C25CB4">
          <w:rPr>
            <w:rFonts w:ascii="Courier New" w:eastAsia="Times New Roman" w:hAnsi="Courier New" w:cs="Courier New"/>
            <w:sz w:val="20"/>
            <w:szCs w:val="20"/>
            <w:lang w:eastAsia="en-IN"/>
          </w:rPr>
          <w:fldChar w:fldCharType="separate"/>
        </w:r>
        <w:r w:rsidRPr="00C25CB4">
          <w:rPr>
            <w:rFonts w:ascii="Courier New" w:eastAsia="Times New Roman" w:hAnsi="Courier New" w:cs="Courier New"/>
            <w:color w:val="0000FF"/>
            <w:sz w:val="20"/>
            <w:szCs w:val="20"/>
            <w:u w:val="single"/>
            <w:lang w:eastAsia="en-IN"/>
          </w:rPr>
          <w:t>http://localhost:8080/user-portal/users</w:t>
        </w:r>
        <w:r w:rsidRPr="00C25CB4">
          <w:rPr>
            <w:rFonts w:ascii="Courier New" w:eastAsia="Times New Roman" w:hAnsi="Courier New" w:cs="Courier New"/>
            <w:sz w:val="20"/>
            <w:szCs w:val="20"/>
            <w:lang w:eastAsia="en-IN"/>
          </w:rPr>
          <w:fldChar w:fldCharType="end"/>
        </w:r>
        <w:r w:rsidRPr="00C25CB4">
          <w:rPr>
            <w:rFonts w:ascii="Courier New" w:eastAsia="Times New Roman" w:hAnsi="Courier New" w:cs="Courier New"/>
            <w:sz w:val="20"/>
            <w:szCs w:val="20"/>
            <w:lang w:eastAsia="en-IN"/>
          </w:rPr>
          <w: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4"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5" w:author="Unknown"/>
          <w:rFonts w:ascii="Courier New" w:eastAsia="Times New Roman" w:hAnsi="Courier New" w:cs="Courier New"/>
          <w:sz w:val="20"/>
          <w:szCs w:val="20"/>
          <w:lang w:eastAsia="en-IN"/>
        </w:rPr>
      </w:pPr>
      <w:ins w:id="216" w:author="Unknown">
        <w:r w:rsidRPr="00C25CB4">
          <w:rPr>
            <w:rFonts w:ascii="Courier New" w:eastAsia="Times New Roman" w:hAnsi="Courier New" w:cs="Courier New"/>
            <w:sz w:val="20"/>
            <w:szCs w:val="20"/>
            <w:lang w:eastAsia="en-IN"/>
          </w:rPr>
          <w:t xml:space="preserve">  getUsers()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7" w:author="Unknown"/>
          <w:rFonts w:ascii="Courier New" w:eastAsia="Times New Roman" w:hAnsi="Courier New" w:cs="Courier New"/>
          <w:sz w:val="20"/>
          <w:szCs w:val="20"/>
          <w:lang w:eastAsia="en-IN"/>
        </w:rPr>
      </w:pPr>
      <w:ins w:id="218" w:author="Unknown">
        <w:r w:rsidRPr="00C25CB4">
          <w:rPr>
            <w:rFonts w:ascii="Courier New" w:eastAsia="Times New Roman" w:hAnsi="Courier New" w:cs="Courier New"/>
            <w:sz w:val="20"/>
            <w:szCs w:val="20"/>
            <w:lang w:eastAsia="en-IN"/>
          </w:rPr>
          <w:t xml:space="preserve">    return this.http.get&lt;User[]&gt;(this.baseUrl);</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9" w:author="Unknown"/>
          <w:rFonts w:ascii="Courier New" w:eastAsia="Times New Roman" w:hAnsi="Courier New" w:cs="Courier New"/>
          <w:sz w:val="20"/>
          <w:szCs w:val="20"/>
          <w:lang w:eastAsia="en-IN"/>
        </w:rPr>
      </w:pPr>
      <w:ins w:id="220"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1"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Courier New" w:eastAsia="Times New Roman" w:hAnsi="Courier New" w:cs="Courier New"/>
          <w:sz w:val="20"/>
          <w:szCs w:val="20"/>
          <w:lang w:eastAsia="en-IN"/>
        </w:rPr>
      </w:pPr>
      <w:ins w:id="223" w:author="Unknown">
        <w:r w:rsidRPr="00C25CB4">
          <w:rPr>
            <w:rFonts w:ascii="Courier New" w:eastAsia="Times New Roman" w:hAnsi="Courier New" w:cs="Courier New"/>
            <w:sz w:val="20"/>
            <w:szCs w:val="20"/>
            <w:lang w:eastAsia="en-IN"/>
          </w:rPr>
          <w:t xml:space="preserve">  getUserById(id: number)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4" w:author="Unknown"/>
          <w:rFonts w:ascii="Courier New" w:eastAsia="Times New Roman" w:hAnsi="Courier New" w:cs="Courier New"/>
          <w:sz w:val="20"/>
          <w:szCs w:val="20"/>
          <w:lang w:eastAsia="en-IN"/>
        </w:rPr>
      </w:pPr>
      <w:ins w:id="225" w:author="Unknown">
        <w:r w:rsidRPr="00C25CB4">
          <w:rPr>
            <w:rFonts w:ascii="Courier New" w:eastAsia="Times New Roman" w:hAnsi="Courier New" w:cs="Courier New"/>
            <w:sz w:val="20"/>
            <w:szCs w:val="20"/>
            <w:lang w:eastAsia="en-IN"/>
          </w:rPr>
          <w:t xml:space="preserve">    return this.http.get&lt;User&gt;(this.baseUrl + '/' + id);</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6" w:author="Unknown"/>
          <w:rFonts w:ascii="Courier New" w:eastAsia="Times New Roman" w:hAnsi="Courier New" w:cs="Courier New"/>
          <w:sz w:val="20"/>
          <w:szCs w:val="20"/>
          <w:lang w:eastAsia="en-IN"/>
        </w:rPr>
      </w:pPr>
      <w:ins w:id="227"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8"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 w:author="Unknown"/>
          <w:rFonts w:ascii="Courier New" w:eastAsia="Times New Roman" w:hAnsi="Courier New" w:cs="Courier New"/>
          <w:sz w:val="20"/>
          <w:szCs w:val="20"/>
          <w:lang w:eastAsia="en-IN"/>
        </w:rPr>
      </w:pPr>
      <w:ins w:id="230" w:author="Unknown">
        <w:r w:rsidRPr="00C25CB4">
          <w:rPr>
            <w:rFonts w:ascii="Courier New" w:eastAsia="Times New Roman" w:hAnsi="Courier New" w:cs="Courier New"/>
            <w:sz w:val="20"/>
            <w:szCs w:val="20"/>
            <w:lang w:eastAsia="en-IN"/>
          </w:rPr>
          <w:t xml:space="preserve">  createUser(user: User)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 w:author="Unknown"/>
          <w:rFonts w:ascii="Courier New" w:eastAsia="Times New Roman" w:hAnsi="Courier New" w:cs="Courier New"/>
          <w:sz w:val="20"/>
          <w:szCs w:val="20"/>
          <w:lang w:eastAsia="en-IN"/>
        </w:rPr>
      </w:pPr>
      <w:ins w:id="232" w:author="Unknown">
        <w:r w:rsidRPr="00C25CB4">
          <w:rPr>
            <w:rFonts w:ascii="Courier New" w:eastAsia="Times New Roman" w:hAnsi="Courier New" w:cs="Courier New"/>
            <w:sz w:val="20"/>
            <w:szCs w:val="20"/>
            <w:lang w:eastAsia="en-IN"/>
          </w:rPr>
          <w:t xml:space="preserve">    return this.http.post(this.baseUrl, 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 w:author="Unknown"/>
          <w:rFonts w:ascii="Courier New" w:eastAsia="Times New Roman" w:hAnsi="Courier New" w:cs="Courier New"/>
          <w:sz w:val="20"/>
          <w:szCs w:val="20"/>
          <w:lang w:eastAsia="en-IN"/>
        </w:rPr>
      </w:pPr>
      <w:ins w:id="234"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 w:author="Unknown"/>
          <w:rFonts w:ascii="Courier New" w:eastAsia="Times New Roman" w:hAnsi="Courier New" w:cs="Courier New"/>
          <w:sz w:val="20"/>
          <w:szCs w:val="20"/>
          <w:lang w:eastAsia="en-IN"/>
        </w:rPr>
      </w:pPr>
      <w:ins w:id="237" w:author="Unknown">
        <w:r w:rsidRPr="00C25CB4">
          <w:rPr>
            <w:rFonts w:ascii="Courier New" w:eastAsia="Times New Roman" w:hAnsi="Courier New" w:cs="Courier New"/>
            <w:sz w:val="20"/>
            <w:szCs w:val="20"/>
            <w:lang w:eastAsia="en-IN"/>
          </w:rPr>
          <w:t xml:space="preserve">  updateUser(user: User)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8" w:author="Unknown"/>
          <w:rFonts w:ascii="Courier New" w:eastAsia="Times New Roman" w:hAnsi="Courier New" w:cs="Courier New"/>
          <w:sz w:val="20"/>
          <w:szCs w:val="20"/>
          <w:lang w:eastAsia="en-IN"/>
        </w:rPr>
      </w:pPr>
      <w:ins w:id="239" w:author="Unknown">
        <w:r w:rsidRPr="00C25CB4">
          <w:rPr>
            <w:rFonts w:ascii="Courier New" w:eastAsia="Times New Roman" w:hAnsi="Courier New" w:cs="Courier New"/>
            <w:sz w:val="20"/>
            <w:szCs w:val="20"/>
            <w:lang w:eastAsia="en-IN"/>
          </w:rPr>
          <w:t xml:space="preserve">    return this.http.put(this.baseUrl + '/' + user.id, 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 w:author="Unknown"/>
          <w:rFonts w:ascii="Courier New" w:eastAsia="Times New Roman" w:hAnsi="Courier New" w:cs="Courier New"/>
          <w:sz w:val="20"/>
          <w:szCs w:val="20"/>
          <w:lang w:eastAsia="en-IN"/>
        </w:rPr>
      </w:pPr>
      <w:ins w:id="241"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2"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 w:author="Unknown"/>
          <w:rFonts w:ascii="Courier New" w:eastAsia="Times New Roman" w:hAnsi="Courier New" w:cs="Courier New"/>
          <w:sz w:val="20"/>
          <w:szCs w:val="20"/>
          <w:lang w:eastAsia="en-IN"/>
        </w:rPr>
      </w:pPr>
      <w:ins w:id="244" w:author="Unknown">
        <w:r w:rsidRPr="00C25CB4">
          <w:rPr>
            <w:rFonts w:ascii="Courier New" w:eastAsia="Times New Roman" w:hAnsi="Courier New" w:cs="Courier New"/>
            <w:sz w:val="20"/>
            <w:szCs w:val="20"/>
            <w:lang w:eastAsia="en-IN"/>
          </w:rPr>
          <w:t xml:space="preserve">  deleteUser(id: number)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5" w:author="Unknown"/>
          <w:rFonts w:ascii="Courier New" w:eastAsia="Times New Roman" w:hAnsi="Courier New" w:cs="Courier New"/>
          <w:sz w:val="20"/>
          <w:szCs w:val="20"/>
          <w:lang w:eastAsia="en-IN"/>
        </w:rPr>
      </w:pPr>
      <w:ins w:id="246" w:author="Unknown">
        <w:r w:rsidRPr="00C25CB4">
          <w:rPr>
            <w:rFonts w:ascii="Courier New" w:eastAsia="Times New Roman" w:hAnsi="Courier New" w:cs="Courier New"/>
            <w:sz w:val="20"/>
            <w:szCs w:val="20"/>
            <w:lang w:eastAsia="en-IN"/>
          </w:rPr>
          <w:t xml:space="preserve">    return this.http.delete(this.baseUrl + '/' + id);</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7" w:author="Unknown"/>
          <w:rFonts w:ascii="Courier New" w:eastAsia="Times New Roman" w:hAnsi="Courier New" w:cs="Courier New"/>
          <w:sz w:val="20"/>
          <w:szCs w:val="20"/>
          <w:lang w:eastAsia="en-IN"/>
        </w:rPr>
      </w:pPr>
      <w:ins w:id="248"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9" w:author="Unknown"/>
          <w:rFonts w:ascii="Courier New" w:eastAsia="Times New Roman" w:hAnsi="Courier New" w:cs="Courier New"/>
          <w:sz w:val="20"/>
          <w:szCs w:val="20"/>
          <w:lang w:eastAsia="en-IN"/>
        </w:rPr>
      </w:pPr>
      <w:ins w:id="250" w:author="Unknown">
        <w:r w:rsidRPr="00C25CB4">
          <w:rPr>
            <w:rFonts w:ascii="Courier New" w:eastAsia="Times New Roman" w:hAnsi="Courier New" w:cs="Courier New"/>
            <w:sz w:val="20"/>
            <w:szCs w:val="20"/>
            <w:lang w:eastAsia="en-IN"/>
          </w:rPr>
          <w: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1" w:author="Unknown"/>
          <w:rFonts w:ascii="Courier New" w:eastAsia="Times New Roman" w:hAnsi="Courier New" w:cs="Courier New"/>
          <w:sz w:val="20"/>
          <w:szCs w:val="20"/>
          <w:lang w:eastAsia="en-IN"/>
        </w:rPr>
      </w:pPr>
    </w:p>
    <w:p w:rsidR="00C25CB4" w:rsidRPr="00C25CB4" w:rsidRDefault="00C25CB4" w:rsidP="00C25CB4">
      <w:pPr>
        <w:spacing w:before="100" w:beforeAutospacing="1" w:after="100" w:afterAutospacing="1" w:line="240" w:lineRule="auto"/>
        <w:outlineLvl w:val="1"/>
        <w:rPr>
          <w:ins w:id="252" w:author="Unknown"/>
          <w:rFonts w:ascii="Times New Roman" w:eastAsia="Times New Roman" w:hAnsi="Times New Roman" w:cs="Times New Roman"/>
          <w:b/>
          <w:bCs/>
          <w:sz w:val="36"/>
          <w:szCs w:val="36"/>
          <w:lang w:eastAsia="en-IN"/>
        </w:rPr>
      </w:pPr>
      <w:ins w:id="253" w:author="Unknown">
        <w:r w:rsidRPr="00C25CB4">
          <w:rPr>
            <w:rFonts w:ascii="Times New Roman" w:eastAsia="Times New Roman" w:hAnsi="Times New Roman" w:cs="Times New Roman"/>
            <w:b/>
            <w:bCs/>
            <w:sz w:val="36"/>
            <w:szCs w:val="36"/>
            <w:lang w:eastAsia="en-IN"/>
          </w:rPr>
          <w:t>Creating Components in Angular 6</w:t>
        </w:r>
      </w:ins>
    </w:p>
    <w:p w:rsidR="00C25CB4" w:rsidRPr="00C25CB4" w:rsidRDefault="00C25CB4" w:rsidP="00C25CB4">
      <w:pPr>
        <w:spacing w:before="100" w:beforeAutospacing="1" w:after="100" w:afterAutospacing="1" w:line="240" w:lineRule="auto"/>
        <w:rPr>
          <w:ins w:id="254" w:author="Unknown"/>
          <w:rFonts w:ascii="Times New Roman" w:eastAsia="Times New Roman" w:hAnsi="Times New Roman" w:cs="Times New Roman"/>
          <w:sz w:val="24"/>
          <w:szCs w:val="24"/>
          <w:lang w:eastAsia="en-IN"/>
        </w:rPr>
      </w:pPr>
      <w:ins w:id="255" w:author="Unknown">
        <w:r w:rsidRPr="00C25CB4">
          <w:rPr>
            <w:rFonts w:ascii="Times New Roman" w:eastAsia="Times New Roman" w:hAnsi="Times New Roman" w:cs="Times New Roman"/>
            <w:sz w:val="24"/>
            <w:szCs w:val="24"/>
            <w:lang w:eastAsia="en-IN"/>
          </w:rPr>
          <w:t>We will have a login component. After successfull login, user will be redirected to list page and from there the user can perform crud operation. So, let us first start creating LoginComponent.</w:t>
        </w:r>
      </w:ins>
    </w:p>
    <w:p w:rsidR="00C25CB4" w:rsidRPr="00C25CB4" w:rsidRDefault="00C25CB4" w:rsidP="00C25CB4">
      <w:pPr>
        <w:spacing w:after="0" w:line="240" w:lineRule="auto"/>
        <w:rPr>
          <w:ins w:id="256" w:author="Unknown"/>
          <w:rFonts w:ascii="Times New Roman" w:eastAsia="Times New Roman" w:hAnsi="Times New Roman" w:cs="Times New Roman"/>
          <w:sz w:val="24"/>
          <w:szCs w:val="24"/>
          <w:lang w:eastAsia="en-IN"/>
        </w:rPr>
      </w:pPr>
      <w:ins w:id="257" w:author="Unknown">
        <w:r w:rsidRPr="00C25CB4">
          <w:rPr>
            <w:rFonts w:ascii="Times New Roman" w:eastAsia="Times New Roman" w:hAnsi="Times New Roman" w:cs="Times New Roman"/>
            <w:b/>
            <w:bCs/>
            <w:sz w:val="24"/>
            <w:szCs w:val="24"/>
            <w:lang w:eastAsia="en-IN"/>
          </w:rPr>
          <w:lastRenderedPageBreak/>
          <w:t>login.component.html</w:t>
        </w:r>
        <w:r w:rsidRPr="00C25CB4">
          <w:rPr>
            <w:rFonts w:ascii="Times New Roman" w:eastAsia="Times New Roman" w:hAnsi="Times New Roman" w:cs="Times New Roman"/>
            <w:sz w:val="24"/>
            <w:szCs w:val="24"/>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 w:author="Unknown"/>
          <w:rFonts w:ascii="Courier New" w:eastAsia="Times New Roman" w:hAnsi="Courier New" w:cs="Courier New"/>
          <w:sz w:val="20"/>
          <w:szCs w:val="20"/>
          <w:lang w:eastAsia="en-IN"/>
        </w:rPr>
      </w:pPr>
      <w:ins w:id="259" w:author="Unknown">
        <w:r w:rsidRPr="00C25CB4">
          <w:rPr>
            <w:rFonts w:ascii="Courier New" w:eastAsia="Times New Roman" w:hAnsi="Courier New" w:cs="Courier New"/>
            <w:sz w:val="20"/>
            <w:szCs w:val="20"/>
            <w:lang w:eastAsia="en-IN"/>
          </w:rPr>
          <w:t>&lt;div class="row"&gt;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1" w:author="Unknown"/>
          <w:rFonts w:ascii="Courier New" w:eastAsia="Times New Roman" w:hAnsi="Courier New" w:cs="Courier New"/>
          <w:sz w:val="20"/>
          <w:szCs w:val="20"/>
          <w:lang w:eastAsia="en-IN"/>
        </w:rPr>
      </w:pPr>
      <w:ins w:id="262" w:author="Unknown">
        <w:r w:rsidRPr="00C25CB4">
          <w:rPr>
            <w:rFonts w:ascii="Courier New" w:eastAsia="Times New Roman" w:hAnsi="Courier New" w:cs="Courier New"/>
            <w:sz w:val="20"/>
            <w:szCs w:val="20"/>
            <w:lang w:eastAsia="en-IN"/>
          </w:rPr>
          <w:t xml:space="preserve">  &lt;div class="col-md-6 col-md-offset-2"&gt;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3" w:author="Unknown"/>
          <w:rFonts w:ascii="Courier New" w:eastAsia="Times New Roman" w:hAnsi="Courier New" w:cs="Courier New"/>
          <w:sz w:val="20"/>
          <w:szCs w:val="20"/>
          <w:lang w:eastAsia="en-IN"/>
        </w:rPr>
      </w:pPr>
      <w:ins w:id="264" w:author="Unknown">
        <w:r w:rsidRPr="00C25CB4">
          <w:rPr>
            <w:rFonts w:ascii="Courier New" w:eastAsia="Times New Roman" w:hAnsi="Courier New" w:cs="Courier New"/>
            <w:sz w:val="20"/>
            <w:szCs w:val="20"/>
            <w:lang w:eastAsia="en-IN"/>
          </w:rPr>
          <w:t xml:space="preserve">    &lt;h1&gt;Login &lt;/h1&gt;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5" w:author="Unknown"/>
          <w:rFonts w:ascii="Courier New" w:eastAsia="Times New Roman" w:hAnsi="Courier New" w:cs="Courier New"/>
          <w:sz w:val="20"/>
          <w:szCs w:val="20"/>
          <w:lang w:eastAsia="en-IN"/>
        </w:rPr>
      </w:pPr>
      <w:ins w:id="266" w:author="Unknown">
        <w:r w:rsidRPr="00C25CB4">
          <w:rPr>
            <w:rFonts w:ascii="Courier New" w:eastAsia="Times New Roman" w:hAnsi="Courier New" w:cs="Courier New"/>
            <w:sz w:val="20"/>
            <w:szCs w:val="20"/>
            <w:lang w:eastAsia="en-IN"/>
          </w:rPr>
          <w:t xml:space="preserve">    &lt;form [formGroup]="loginForm" (ngSubmit)="onSubmit()"&gt;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7" w:author="Unknown"/>
          <w:rFonts w:ascii="Courier New" w:eastAsia="Times New Roman" w:hAnsi="Courier New" w:cs="Courier New"/>
          <w:sz w:val="20"/>
          <w:szCs w:val="20"/>
          <w:lang w:eastAsia="en-IN"/>
        </w:rPr>
      </w:pPr>
      <w:ins w:id="268" w:author="Unknown">
        <w:r w:rsidRPr="00C25CB4">
          <w:rPr>
            <w:rFonts w:ascii="Courier New" w:eastAsia="Times New Roman" w:hAnsi="Courier New" w:cs="Courier New"/>
            <w:sz w:val="20"/>
            <w:szCs w:val="20"/>
            <w:lang w:eastAsia="en-IN"/>
          </w:rPr>
          <w:t xml:space="preserve">      &lt;div class="form-group"&gt;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9" w:author="Unknown"/>
          <w:rFonts w:ascii="Courier New" w:eastAsia="Times New Roman" w:hAnsi="Courier New" w:cs="Courier New"/>
          <w:sz w:val="20"/>
          <w:szCs w:val="20"/>
          <w:lang w:eastAsia="en-IN"/>
        </w:rPr>
      </w:pPr>
      <w:ins w:id="270" w:author="Unknown">
        <w:r w:rsidRPr="00C25CB4">
          <w:rPr>
            <w:rFonts w:ascii="Courier New" w:eastAsia="Times New Roman" w:hAnsi="Courier New" w:cs="Courier New"/>
            <w:sz w:val="20"/>
            <w:szCs w:val="20"/>
            <w:lang w:eastAsia="en-IN"/>
          </w:rPr>
          <w:t xml:space="preserve">        &lt;label for="email"&gt;Email address:&lt;/label&gt;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1" w:author="Unknown"/>
          <w:rFonts w:ascii="Courier New" w:eastAsia="Times New Roman" w:hAnsi="Courier New" w:cs="Courier New"/>
          <w:sz w:val="20"/>
          <w:szCs w:val="20"/>
          <w:lang w:eastAsia="en-IN"/>
        </w:rPr>
      </w:pPr>
      <w:ins w:id="272" w:author="Unknown">
        <w:r w:rsidRPr="00C25CB4">
          <w:rPr>
            <w:rFonts w:ascii="Courier New" w:eastAsia="Times New Roman" w:hAnsi="Courier New" w:cs="Courier New"/>
            <w:sz w:val="20"/>
            <w:szCs w:val="20"/>
            <w:lang w:eastAsia="en-IN"/>
          </w:rPr>
          <w:t xml:space="preserve">        &lt;input type="email" class="form-control" formControlName="email" id="email"&gt;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3" w:author="Unknown"/>
          <w:rFonts w:ascii="Courier New" w:eastAsia="Times New Roman" w:hAnsi="Courier New" w:cs="Courier New"/>
          <w:sz w:val="20"/>
          <w:szCs w:val="20"/>
          <w:lang w:eastAsia="en-IN"/>
        </w:rPr>
      </w:pPr>
      <w:ins w:id="274" w:author="Unknown">
        <w:r w:rsidRPr="00C25CB4">
          <w:rPr>
            <w:rFonts w:ascii="Courier New" w:eastAsia="Times New Roman" w:hAnsi="Courier New" w:cs="Courier New"/>
            <w:sz w:val="20"/>
            <w:szCs w:val="20"/>
            <w:lang w:eastAsia="en-IN"/>
          </w:rPr>
          <w:t xml:space="preserve">        &lt;div *ngIf="submitted &amp;&amp; loginForm.controls.email.errors" class="error"&gt;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5" w:author="Unknown"/>
          <w:rFonts w:ascii="Courier New" w:eastAsia="Times New Roman" w:hAnsi="Courier New" w:cs="Courier New"/>
          <w:sz w:val="20"/>
          <w:szCs w:val="20"/>
          <w:lang w:eastAsia="en-IN"/>
        </w:rPr>
      </w:pPr>
      <w:ins w:id="276" w:author="Unknown">
        <w:r w:rsidRPr="00C25CB4">
          <w:rPr>
            <w:rFonts w:ascii="Courier New" w:eastAsia="Times New Roman" w:hAnsi="Courier New" w:cs="Courier New"/>
            <w:sz w:val="20"/>
            <w:szCs w:val="20"/>
            <w:lang w:eastAsia="en-IN"/>
          </w:rPr>
          <w:t xml:space="preserve">          &lt;div *ngIf="loginForm.controls.email.errors.required"&gt;Email is required&lt;/div&gt;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7" w:author="Unknown"/>
          <w:rFonts w:ascii="Courier New" w:eastAsia="Times New Roman" w:hAnsi="Courier New" w:cs="Courier New"/>
          <w:sz w:val="20"/>
          <w:szCs w:val="20"/>
          <w:lang w:eastAsia="en-IN"/>
        </w:rPr>
      </w:pPr>
      <w:ins w:id="278" w:author="Unknown">
        <w:r w:rsidRPr="00C25CB4">
          <w:rPr>
            <w:rFonts w:ascii="Courier New" w:eastAsia="Times New Roman" w:hAnsi="Courier New" w:cs="Courier New"/>
            <w:sz w:val="20"/>
            <w:szCs w:val="20"/>
            <w:lang w:eastAsia="en-IN"/>
          </w:rPr>
          <w:t xml:space="preserve">        &lt;/div&gt;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9" w:author="Unknown"/>
          <w:rFonts w:ascii="Courier New" w:eastAsia="Times New Roman" w:hAnsi="Courier New" w:cs="Courier New"/>
          <w:sz w:val="20"/>
          <w:szCs w:val="20"/>
          <w:lang w:eastAsia="en-IN"/>
        </w:rPr>
      </w:pPr>
      <w:ins w:id="280" w:author="Unknown">
        <w:r w:rsidRPr="00C25CB4">
          <w:rPr>
            <w:rFonts w:ascii="Courier New" w:eastAsia="Times New Roman" w:hAnsi="Courier New" w:cs="Courier New"/>
            <w:sz w:val="20"/>
            <w:szCs w:val="20"/>
            <w:lang w:eastAsia="en-IN"/>
          </w:rPr>
          <w:t xml:space="preserve">      &lt;/div&gt;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1" w:author="Unknown"/>
          <w:rFonts w:ascii="Courier New" w:eastAsia="Times New Roman" w:hAnsi="Courier New" w:cs="Courier New"/>
          <w:sz w:val="20"/>
          <w:szCs w:val="20"/>
          <w:lang w:eastAsia="en-IN"/>
        </w:rPr>
      </w:pPr>
      <w:ins w:id="282" w:author="Unknown">
        <w:r w:rsidRPr="00C25CB4">
          <w:rPr>
            <w:rFonts w:ascii="Courier New" w:eastAsia="Times New Roman" w:hAnsi="Courier New" w:cs="Courier New"/>
            <w:sz w:val="20"/>
            <w:szCs w:val="20"/>
            <w:lang w:eastAsia="en-IN"/>
          </w:rPr>
          <w:t xml:space="preserve">      &lt;div class="form-group"&gt;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3" w:author="Unknown"/>
          <w:rFonts w:ascii="Courier New" w:eastAsia="Times New Roman" w:hAnsi="Courier New" w:cs="Courier New"/>
          <w:sz w:val="20"/>
          <w:szCs w:val="20"/>
          <w:lang w:eastAsia="en-IN"/>
        </w:rPr>
      </w:pPr>
      <w:ins w:id="284" w:author="Unknown">
        <w:r w:rsidRPr="00C25CB4">
          <w:rPr>
            <w:rFonts w:ascii="Courier New" w:eastAsia="Times New Roman" w:hAnsi="Courier New" w:cs="Courier New"/>
            <w:sz w:val="20"/>
            <w:szCs w:val="20"/>
            <w:lang w:eastAsia="en-IN"/>
          </w:rPr>
          <w:t xml:space="preserve">        &lt;label for="pwd"&gt;Password:&lt;/label&gt;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5" w:author="Unknown"/>
          <w:rFonts w:ascii="Courier New" w:eastAsia="Times New Roman" w:hAnsi="Courier New" w:cs="Courier New"/>
          <w:sz w:val="20"/>
          <w:szCs w:val="20"/>
          <w:lang w:eastAsia="en-IN"/>
        </w:rPr>
      </w:pPr>
      <w:ins w:id="286" w:author="Unknown">
        <w:r w:rsidRPr="00C25CB4">
          <w:rPr>
            <w:rFonts w:ascii="Courier New" w:eastAsia="Times New Roman" w:hAnsi="Courier New" w:cs="Courier New"/>
            <w:sz w:val="20"/>
            <w:szCs w:val="20"/>
            <w:lang w:eastAsia="en-IN"/>
          </w:rPr>
          <w:t xml:space="preserve">        &lt;input type="password" class="form-control" formControlName="password" id="pwd"&gt;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7" w:author="Unknown"/>
          <w:rFonts w:ascii="Courier New" w:eastAsia="Times New Roman" w:hAnsi="Courier New" w:cs="Courier New"/>
          <w:sz w:val="20"/>
          <w:szCs w:val="20"/>
          <w:lang w:eastAsia="en-IN"/>
        </w:rPr>
      </w:pPr>
      <w:ins w:id="288" w:author="Unknown">
        <w:r w:rsidRPr="00C25CB4">
          <w:rPr>
            <w:rFonts w:ascii="Courier New" w:eastAsia="Times New Roman" w:hAnsi="Courier New" w:cs="Courier New"/>
            <w:sz w:val="20"/>
            <w:szCs w:val="20"/>
            <w:lang w:eastAsia="en-IN"/>
          </w:rPr>
          <w:t xml:space="preserve">        &lt;div *ngIf="submitted &amp;&amp; loginForm.controls.password.errors" class="error"&gt;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 w:author="Unknown"/>
          <w:rFonts w:ascii="Courier New" w:eastAsia="Times New Roman" w:hAnsi="Courier New" w:cs="Courier New"/>
          <w:sz w:val="20"/>
          <w:szCs w:val="20"/>
          <w:lang w:eastAsia="en-IN"/>
        </w:rPr>
      </w:pPr>
      <w:ins w:id="290" w:author="Unknown">
        <w:r w:rsidRPr="00C25CB4">
          <w:rPr>
            <w:rFonts w:ascii="Courier New" w:eastAsia="Times New Roman" w:hAnsi="Courier New" w:cs="Courier New"/>
            <w:sz w:val="20"/>
            <w:szCs w:val="20"/>
            <w:lang w:eastAsia="en-IN"/>
          </w:rPr>
          <w:t xml:space="preserve">          &lt;div *ngIf="loginForm.controls.password.errors.required"&gt;Password is required&lt;/div&gt;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1" w:author="Unknown"/>
          <w:rFonts w:ascii="Courier New" w:eastAsia="Times New Roman" w:hAnsi="Courier New" w:cs="Courier New"/>
          <w:sz w:val="20"/>
          <w:szCs w:val="20"/>
          <w:lang w:eastAsia="en-IN"/>
        </w:rPr>
      </w:pPr>
      <w:ins w:id="292" w:author="Unknown">
        <w:r w:rsidRPr="00C25CB4">
          <w:rPr>
            <w:rFonts w:ascii="Courier New" w:eastAsia="Times New Roman" w:hAnsi="Courier New" w:cs="Courier New"/>
            <w:sz w:val="20"/>
            <w:szCs w:val="20"/>
            <w:lang w:eastAsia="en-IN"/>
          </w:rPr>
          <w:t xml:space="preserve">        &lt;/div&gt;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3" w:author="Unknown"/>
          <w:rFonts w:ascii="Courier New" w:eastAsia="Times New Roman" w:hAnsi="Courier New" w:cs="Courier New"/>
          <w:sz w:val="20"/>
          <w:szCs w:val="20"/>
          <w:lang w:eastAsia="en-IN"/>
        </w:rPr>
      </w:pPr>
      <w:ins w:id="294" w:author="Unknown">
        <w:r w:rsidRPr="00C25CB4">
          <w:rPr>
            <w:rFonts w:ascii="Courier New" w:eastAsia="Times New Roman" w:hAnsi="Courier New" w:cs="Courier New"/>
            <w:sz w:val="20"/>
            <w:szCs w:val="20"/>
            <w:lang w:eastAsia="en-IN"/>
          </w:rPr>
          <w:t xml:space="preserve">      &lt;/div&gt;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5" w:author="Unknown"/>
          <w:rFonts w:ascii="Courier New" w:eastAsia="Times New Roman" w:hAnsi="Courier New" w:cs="Courier New"/>
          <w:sz w:val="20"/>
          <w:szCs w:val="20"/>
          <w:lang w:eastAsia="en-IN"/>
        </w:rPr>
      </w:pPr>
      <w:ins w:id="296" w:author="Unknown">
        <w:r w:rsidRPr="00C25CB4">
          <w:rPr>
            <w:rFonts w:ascii="Courier New" w:eastAsia="Times New Roman" w:hAnsi="Courier New" w:cs="Courier New"/>
            <w:sz w:val="20"/>
            <w:szCs w:val="20"/>
            <w:lang w:eastAsia="en-IN"/>
          </w:rPr>
          <w:t xml:space="preserve">      &lt;button class="btn btn-default"&gt;Login&lt;/button&gt;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7" w:author="Unknown"/>
          <w:rFonts w:ascii="Courier New" w:eastAsia="Times New Roman" w:hAnsi="Courier New" w:cs="Courier New"/>
          <w:sz w:val="20"/>
          <w:szCs w:val="20"/>
          <w:lang w:eastAsia="en-IN"/>
        </w:rPr>
      </w:pPr>
      <w:ins w:id="298" w:author="Unknown">
        <w:r w:rsidRPr="00C25CB4">
          <w:rPr>
            <w:rFonts w:ascii="Courier New" w:eastAsia="Times New Roman" w:hAnsi="Courier New" w:cs="Courier New"/>
            <w:sz w:val="20"/>
            <w:szCs w:val="20"/>
            <w:lang w:eastAsia="en-IN"/>
          </w:rPr>
          <w:t xml:space="preserve">      &lt;div *ngIf="invalidLogin" class="error"&gt;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 w:author="Unknown"/>
          <w:rFonts w:ascii="Courier New" w:eastAsia="Times New Roman" w:hAnsi="Courier New" w:cs="Courier New"/>
          <w:sz w:val="20"/>
          <w:szCs w:val="20"/>
          <w:lang w:eastAsia="en-IN"/>
        </w:rPr>
      </w:pPr>
      <w:ins w:id="300" w:author="Unknown">
        <w:r w:rsidRPr="00C25CB4">
          <w:rPr>
            <w:rFonts w:ascii="Courier New" w:eastAsia="Times New Roman" w:hAnsi="Courier New" w:cs="Courier New"/>
            <w:sz w:val="20"/>
            <w:szCs w:val="20"/>
            <w:lang w:eastAsia="en-IN"/>
          </w:rPr>
          <w:t xml:space="preserve">        &lt;div&gt;Invalid credentials.&lt;/div&gt;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1" w:author="Unknown"/>
          <w:rFonts w:ascii="Courier New" w:eastAsia="Times New Roman" w:hAnsi="Courier New" w:cs="Courier New"/>
          <w:sz w:val="20"/>
          <w:szCs w:val="20"/>
          <w:lang w:eastAsia="en-IN"/>
        </w:rPr>
      </w:pPr>
      <w:ins w:id="302" w:author="Unknown">
        <w:r w:rsidRPr="00C25CB4">
          <w:rPr>
            <w:rFonts w:ascii="Courier New" w:eastAsia="Times New Roman" w:hAnsi="Courier New" w:cs="Courier New"/>
            <w:sz w:val="20"/>
            <w:szCs w:val="20"/>
            <w:lang w:eastAsia="en-IN"/>
          </w:rPr>
          <w:t xml:space="preserve">      &lt;/div&gt;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3" w:author="Unknown"/>
          <w:rFonts w:ascii="Courier New" w:eastAsia="Times New Roman" w:hAnsi="Courier New" w:cs="Courier New"/>
          <w:sz w:val="20"/>
          <w:szCs w:val="20"/>
          <w:lang w:eastAsia="en-IN"/>
        </w:rPr>
      </w:pPr>
      <w:ins w:id="304" w:author="Unknown">
        <w:r w:rsidRPr="00C25CB4">
          <w:rPr>
            <w:rFonts w:ascii="Courier New" w:eastAsia="Times New Roman" w:hAnsi="Courier New" w:cs="Courier New"/>
            <w:sz w:val="20"/>
            <w:szCs w:val="20"/>
            <w:lang w:eastAsia="en-IN"/>
          </w:rPr>
          <w:t xml:space="preserve">    &lt;/form&gt;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5" w:author="Unknown"/>
          <w:rFonts w:ascii="Courier New" w:eastAsia="Times New Roman" w:hAnsi="Courier New" w:cs="Courier New"/>
          <w:sz w:val="20"/>
          <w:szCs w:val="20"/>
          <w:lang w:eastAsia="en-IN"/>
        </w:rPr>
      </w:pPr>
      <w:ins w:id="306" w:author="Unknown">
        <w:r w:rsidRPr="00C25CB4">
          <w:rPr>
            <w:rFonts w:ascii="Courier New" w:eastAsia="Times New Roman" w:hAnsi="Courier New" w:cs="Courier New"/>
            <w:sz w:val="20"/>
            <w:szCs w:val="20"/>
            <w:lang w:eastAsia="en-IN"/>
          </w:rPr>
          <w:t xml:space="preserve">  &lt;/div&gt;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7" w:author="Unknown"/>
          <w:rFonts w:ascii="Courier New" w:eastAsia="Times New Roman" w:hAnsi="Courier New" w:cs="Courier New"/>
          <w:sz w:val="20"/>
          <w:szCs w:val="20"/>
          <w:lang w:eastAsia="en-IN"/>
        </w:rPr>
      </w:pPr>
      <w:ins w:id="308" w:author="Unknown">
        <w:r w:rsidRPr="00C25CB4">
          <w:rPr>
            <w:rFonts w:ascii="Courier New" w:eastAsia="Times New Roman" w:hAnsi="Courier New" w:cs="Courier New"/>
            <w:sz w:val="20"/>
            <w:szCs w:val="20"/>
            <w:lang w:eastAsia="en-IN"/>
          </w:rPr>
          <w:t>&lt;/div&gt;</w:t>
        </w:r>
      </w:ins>
    </w:p>
    <w:p w:rsidR="00C25CB4" w:rsidRPr="00C25CB4" w:rsidRDefault="00C25CB4" w:rsidP="00C25CB4">
      <w:pPr>
        <w:spacing w:after="0" w:line="240" w:lineRule="auto"/>
        <w:rPr>
          <w:ins w:id="309" w:author="Unknown"/>
          <w:rFonts w:ascii="Times New Roman" w:eastAsia="Times New Roman" w:hAnsi="Times New Roman" w:cs="Times New Roman"/>
          <w:sz w:val="24"/>
          <w:szCs w:val="24"/>
          <w:lang w:eastAsia="en-IN"/>
        </w:rPr>
      </w:pPr>
      <w:ins w:id="310" w:author="Unknown">
        <w:r w:rsidRPr="00C25CB4">
          <w:rPr>
            <w:rFonts w:ascii="Times New Roman" w:eastAsia="Times New Roman" w:hAnsi="Times New Roman" w:cs="Times New Roman"/>
            <w:b/>
            <w:bCs/>
            <w:sz w:val="24"/>
            <w:szCs w:val="24"/>
            <w:lang w:eastAsia="en-IN"/>
          </w:rPr>
          <w:t>login.component.ts</w:t>
        </w:r>
        <w:r w:rsidRPr="00C25CB4">
          <w:rPr>
            <w:rFonts w:ascii="Times New Roman" w:eastAsia="Times New Roman" w:hAnsi="Times New Roman" w:cs="Times New Roman"/>
            <w:sz w:val="24"/>
            <w:szCs w:val="24"/>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1" w:author="Unknown"/>
          <w:rFonts w:ascii="Courier New" w:eastAsia="Times New Roman" w:hAnsi="Courier New" w:cs="Courier New"/>
          <w:sz w:val="20"/>
          <w:szCs w:val="20"/>
          <w:lang w:eastAsia="en-IN"/>
        </w:rPr>
      </w:pPr>
      <w:ins w:id="312" w:author="Unknown">
        <w:r w:rsidRPr="00C25CB4">
          <w:rPr>
            <w:rFonts w:ascii="Courier New" w:eastAsia="Times New Roman" w:hAnsi="Courier New" w:cs="Courier New"/>
            <w:sz w:val="20"/>
            <w:szCs w:val="20"/>
            <w:lang w:eastAsia="en-IN"/>
          </w:rPr>
          <w:t>import { Component, OnInit } from '@angular/core';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 w:author="Unknown"/>
          <w:rFonts w:ascii="Courier New" w:eastAsia="Times New Roman" w:hAnsi="Courier New" w:cs="Courier New"/>
          <w:sz w:val="20"/>
          <w:szCs w:val="20"/>
          <w:lang w:eastAsia="en-IN"/>
        </w:rPr>
      </w:pPr>
      <w:ins w:id="314" w:author="Unknown">
        <w:r w:rsidRPr="00C25CB4">
          <w:rPr>
            <w:rFonts w:ascii="Courier New" w:eastAsia="Times New Roman" w:hAnsi="Courier New" w:cs="Courier New"/>
            <w:sz w:val="20"/>
            <w:szCs w:val="20"/>
            <w:lang w:eastAsia="en-IN"/>
          </w:rPr>
          <w:t>import {FormBuilder, FormGroup, Validators} from "@angular/forms";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5" w:author="Unknown"/>
          <w:rFonts w:ascii="Courier New" w:eastAsia="Times New Roman" w:hAnsi="Courier New" w:cs="Courier New"/>
          <w:sz w:val="20"/>
          <w:szCs w:val="20"/>
          <w:lang w:eastAsia="en-IN"/>
        </w:rPr>
      </w:pPr>
      <w:ins w:id="316" w:author="Unknown">
        <w:r w:rsidRPr="00C25CB4">
          <w:rPr>
            <w:rFonts w:ascii="Courier New" w:eastAsia="Times New Roman" w:hAnsi="Courier New" w:cs="Courier New"/>
            <w:sz w:val="20"/>
            <w:szCs w:val="20"/>
            <w:lang w:eastAsia="en-IN"/>
          </w:rPr>
          <w:t>import {Router} from "@angular/router";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7" w:author="Unknown"/>
          <w:rFonts w:ascii="Courier New" w:eastAsia="Times New Roman" w:hAnsi="Courier New" w:cs="Courier New"/>
          <w:sz w:val="20"/>
          <w:szCs w:val="20"/>
          <w:lang w:eastAsia="en-IN"/>
        </w:rPr>
      </w:pPr>
      <w:ins w:id="318" w:author="Unknown">
        <w:r w:rsidRPr="00C25CB4">
          <w:rPr>
            <w:rFonts w:ascii="Courier New" w:eastAsia="Times New Roman" w:hAnsi="Courier New" w:cs="Courier New"/>
            <w:sz w:val="20"/>
            <w:szCs w:val="20"/>
            <w:lang w:eastAsia="en-IN"/>
          </w:rPr>
          <w:t>import {first} from "rxjs/operators";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9" w:author="Unknown"/>
          <w:rFonts w:ascii="Courier New" w:eastAsia="Times New Roman" w:hAnsi="Courier New" w:cs="Courier New"/>
          <w:sz w:val="20"/>
          <w:szCs w:val="20"/>
          <w:lang w:eastAsia="en-IN"/>
        </w:rPr>
      </w:pPr>
      <w:ins w:id="320" w:author="Unknown">
        <w:r w:rsidRPr="00C25CB4">
          <w:rPr>
            <w:rFonts w:ascii="Courier New" w:eastAsia="Times New Roman" w:hAnsi="Courier New" w:cs="Courier New"/>
            <w:sz w:val="20"/>
            <w:szCs w:val="20"/>
            <w:lang w:eastAsia="en-IN"/>
          </w:rPr>
          <w:t>import {AuthenticationService} from "../service/auth.service";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1"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2" w:author="Unknown"/>
          <w:rFonts w:ascii="Courier New" w:eastAsia="Times New Roman" w:hAnsi="Courier New" w:cs="Courier New"/>
          <w:sz w:val="20"/>
          <w:szCs w:val="20"/>
          <w:lang w:eastAsia="en-IN"/>
        </w:rPr>
      </w:pPr>
      <w:ins w:id="323" w:author="Unknown">
        <w:r w:rsidRPr="00C25CB4">
          <w:rPr>
            <w:rFonts w:ascii="Courier New" w:eastAsia="Times New Roman" w:hAnsi="Courier New" w:cs="Courier New"/>
            <w:sz w:val="20"/>
            <w:szCs w:val="20"/>
            <w:lang w:eastAsia="en-IN"/>
          </w:rPr>
          <w:t>@Component({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4" w:author="Unknown"/>
          <w:rFonts w:ascii="Courier New" w:eastAsia="Times New Roman" w:hAnsi="Courier New" w:cs="Courier New"/>
          <w:sz w:val="20"/>
          <w:szCs w:val="20"/>
          <w:lang w:eastAsia="en-IN"/>
        </w:rPr>
      </w:pPr>
      <w:ins w:id="325" w:author="Unknown">
        <w:r w:rsidRPr="00C25CB4">
          <w:rPr>
            <w:rFonts w:ascii="Courier New" w:eastAsia="Times New Roman" w:hAnsi="Courier New" w:cs="Courier New"/>
            <w:sz w:val="20"/>
            <w:szCs w:val="20"/>
            <w:lang w:eastAsia="en-IN"/>
          </w:rPr>
          <w:t xml:space="preserve">  selector: 'app-login',</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6" w:author="Unknown"/>
          <w:rFonts w:ascii="Courier New" w:eastAsia="Times New Roman" w:hAnsi="Courier New" w:cs="Courier New"/>
          <w:sz w:val="20"/>
          <w:szCs w:val="20"/>
          <w:lang w:eastAsia="en-IN"/>
        </w:rPr>
      </w:pPr>
      <w:ins w:id="327" w:author="Unknown">
        <w:r w:rsidRPr="00C25CB4">
          <w:rPr>
            <w:rFonts w:ascii="Courier New" w:eastAsia="Times New Roman" w:hAnsi="Courier New" w:cs="Courier New"/>
            <w:sz w:val="20"/>
            <w:szCs w:val="20"/>
            <w:lang w:eastAsia="en-IN"/>
          </w:rPr>
          <w:t xml:space="preserve">  templateUrl: './login.component.html',</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8" w:author="Unknown"/>
          <w:rFonts w:ascii="Courier New" w:eastAsia="Times New Roman" w:hAnsi="Courier New" w:cs="Courier New"/>
          <w:sz w:val="20"/>
          <w:szCs w:val="20"/>
          <w:lang w:eastAsia="en-IN"/>
        </w:rPr>
      </w:pPr>
      <w:ins w:id="329" w:author="Unknown">
        <w:r w:rsidRPr="00C25CB4">
          <w:rPr>
            <w:rFonts w:ascii="Courier New" w:eastAsia="Times New Roman" w:hAnsi="Courier New" w:cs="Courier New"/>
            <w:sz w:val="20"/>
            <w:szCs w:val="20"/>
            <w:lang w:eastAsia="en-IN"/>
          </w:rPr>
          <w:t xml:space="preserve">  styleUrls: ['./login.component.css']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0" w:author="Unknown"/>
          <w:rFonts w:ascii="Courier New" w:eastAsia="Times New Roman" w:hAnsi="Courier New" w:cs="Courier New"/>
          <w:sz w:val="20"/>
          <w:szCs w:val="20"/>
          <w:lang w:eastAsia="en-IN"/>
        </w:rPr>
      </w:pPr>
      <w:ins w:id="331" w:author="Unknown">
        <w:r w:rsidRPr="00C25CB4">
          <w:rPr>
            <w:rFonts w:ascii="Courier New" w:eastAsia="Times New Roman" w:hAnsi="Courier New" w:cs="Courier New"/>
            <w:sz w:val="20"/>
            <w:szCs w:val="20"/>
            <w:lang w:eastAsia="en-IN"/>
          </w:rPr>
          <w: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2" w:author="Unknown"/>
          <w:rFonts w:ascii="Courier New" w:eastAsia="Times New Roman" w:hAnsi="Courier New" w:cs="Courier New"/>
          <w:sz w:val="20"/>
          <w:szCs w:val="20"/>
          <w:lang w:eastAsia="en-IN"/>
        </w:rPr>
      </w:pPr>
      <w:ins w:id="333" w:author="Unknown">
        <w:r w:rsidRPr="00C25CB4">
          <w:rPr>
            <w:rFonts w:ascii="Courier New" w:eastAsia="Times New Roman" w:hAnsi="Courier New" w:cs="Courier New"/>
            <w:sz w:val="20"/>
            <w:szCs w:val="20"/>
            <w:lang w:eastAsia="en-IN"/>
          </w:rPr>
          <w:t>export class LoginComponent implements OnInit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5" w:author="Unknown"/>
          <w:rFonts w:ascii="Courier New" w:eastAsia="Times New Roman" w:hAnsi="Courier New" w:cs="Courier New"/>
          <w:sz w:val="20"/>
          <w:szCs w:val="20"/>
          <w:lang w:eastAsia="en-IN"/>
        </w:rPr>
      </w:pPr>
      <w:ins w:id="336" w:author="Unknown">
        <w:r w:rsidRPr="00C25CB4">
          <w:rPr>
            <w:rFonts w:ascii="Courier New" w:eastAsia="Times New Roman" w:hAnsi="Courier New" w:cs="Courier New"/>
            <w:sz w:val="20"/>
            <w:szCs w:val="20"/>
            <w:lang w:eastAsia="en-IN"/>
          </w:rPr>
          <w:t xml:space="preserve">  loginForm: FormGroup;</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7" w:author="Unknown"/>
          <w:rFonts w:ascii="Courier New" w:eastAsia="Times New Roman" w:hAnsi="Courier New" w:cs="Courier New"/>
          <w:sz w:val="20"/>
          <w:szCs w:val="20"/>
          <w:lang w:eastAsia="en-IN"/>
        </w:rPr>
      </w:pPr>
      <w:ins w:id="338" w:author="Unknown">
        <w:r w:rsidRPr="00C25CB4">
          <w:rPr>
            <w:rFonts w:ascii="Courier New" w:eastAsia="Times New Roman" w:hAnsi="Courier New" w:cs="Courier New"/>
            <w:sz w:val="20"/>
            <w:szCs w:val="20"/>
            <w:lang w:eastAsia="en-IN"/>
          </w:rPr>
          <w:t xml:space="preserve">  submitted: boolean = false;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9" w:author="Unknown"/>
          <w:rFonts w:ascii="Courier New" w:eastAsia="Times New Roman" w:hAnsi="Courier New" w:cs="Courier New"/>
          <w:sz w:val="20"/>
          <w:szCs w:val="20"/>
          <w:lang w:eastAsia="en-IN"/>
        </w:rPr>
      </w:pPr>
      <w:ins w:id="340" w:author="Unknown">
        <w:r w:rsidRPr="00C25CB4">
          <w:rPr>
            <w:rFonts w:ascii="Courier New" w:eastAsia="Times New Roman" w:hAnsi="Courier New" w:cs="Courier New"/>
            <w:sz w:val="20"/>
            <w:szCs w:val="20"/>
            <w:lang w:eastAsia="en-IN"/>
          </w:rPr>
          <w:t xml:space="preserve">  invalidLogin: boolean = false;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1" w:author="Unknown"/>
          <w:rFonts w:ascii="Courier New" w:eastAsia="Times New Roman" w:hAnsi="Courier New" w:cs="Courier New"/>
          <w:sz w:val="20"/>
          <w:szCs w:val="20"/>
          <w:lang w:eastAsia="en-IN"/>
        </w:rPr>
      </w:pPr>
      <w:ins w:id="342" w:author="Unknown">
        <w:r w:rsidRPr="00C25CB4">
          <w:rPr>
            <w:rFonts w:ascii="Courier New" w:eastAsia="Times New Roman" w:hAnsi="Courier New" w:cs="Courier New"/>
            <w:sz w:val="20"/>
            <w:szCs w:val="20"/>
            <w:lang w:eastAsia="en-IN"/>
          </w:rPr>
          <w:t xml:space="preserve">  constructor(private formBuilder: FormBuilder, private router: Router, private authService: AuthenticationService) {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3"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4" w:author="Unknown"/>
          <w:rFonts w:ascii="Courier New" w:eastAsia="Times New Roman" w:hAnsi="Courier New" w:cs="Courier New"/>
          <w:sz w:val="20"/>
          <w:szCs w:val="20"/>
          <w:lang w:eastAsia="en-IN"/>
        </w:rPr>
      </w:pPr>
      <w:ins w:id="345" w:author="Unknown">
        <w:r w:rsidRPr="00C25CB4">
          <w:rPr>
            <w:rFonts w:ascii="Courier New" w:eastAsia="Times New Roman" w:hAnsi="Courier New" w:cs="Courier New"/>
            <w:sz w:val="20"/>
            <w:szCs w:val="20"/>
            <w:lang w:eastAsia="en-IN"/>
          </w:rPr>
          <w:t xml:space="preserve">  onSubmit()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6" w:author="Unknown"/>
          <w:rFonts w:ascii="Courier New" w:eastAsia="Times New Roman" w:hAnsi="Courier New" w:cs="Courier New"/>
          <w:sz w:val="20"/>
          <w:szCs w:val="20"/>
          <w:lang w:eastAsia="en-IN"/>
        </w:rPr>
      </w:pPr>
      <w:ins w:id="347" w:author="Unknown">
        <w:r w:rsidRPr="00C25CB4">
          <w:rPr>
            <w:rFonts w:ascii="Courier New" w:eastAsia="Times New Roman" w:hAnsi="Courier New" w:cs="Courier New"/>
            <w:sz w:val="20"/>
            <w:szCs w:val="20"/>
            <w:lang w:eastAsia="en-IN"/>
          </w:rPr>
          <w:t xml:space="preserve">    this.submitted = true;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8" w:author="Unknown"/>
          <w:rFonts w:ascii="Courier New" w:eastAsia="Times New Roman" w:hAnsi="Courier New" w:cs="Courier New"/>
          <w:sz w:val="20"/>
          <w:szCs w:val="20"/>
          <w:lang w:eastAsia="en-IN"/>
        </w:rPr>
      </w:pPr>
      <w:ins w:id="349" w:author="Unknown">
        <w:r w:rsidRPr="00C25CB4">
          <w:rPr>
            <w:rFonts w:ascii="Courier New" w:eastAsia="Times New Roman" w:hAnsi="Courier New" w:cs="Courier New"/>
            <w:sz w:val="20"/>
            <w:szCs w:val="20"/>
            <w:lang w:eastAsia="en-IN"/>
          </w:rPr>
          <w:t xml:space="preserve">    if (this.loginForm.invalid)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0" w:author="Unknown"/>
          <w:rFonts w:ascii="Courier New" w:eastAsia="Times New Roman" w:hAnsi="Courier New" w:cs="Courier New"/>
          <w:sz w:val="20"/>
          <w:szCs w:val="20"/>
          <w:lang w:eastAsia="en-IN"/>
        </w:rPr>
      </w:pPr>
      <w:ins w:id="351" w:author="Unknown">
        <w:r w:rsidRPr="00C25CB4">
          <w:rPr>
            <w:rFonts w:ascii="Courier New" w:eastAsia="Times New Roman" w:hAnsi="Courier New" w:cs="Courier New"/>
            <w:sz w:val="20"/>
            <w:szCs w:val="20"/>
            <w:lang w:eastAsia="en-IN"/>
          </w:rPr>
          <w:t xml:space="preserve">      return;</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2" w:author="Unknown"/>
          <w:rFonts w:ascii="Courier New" w:eastAsia="Times New Roman" w:hAnsi="Courier New" w:cs="Courier New"/>
          <w:sz w:val="20"/>
          <w:szCs w:val="20"/>
          <w:lang w:eastAsia="en-IN"/>
        </w:rPr>
      </w:pPr>
      <w:ins w:id="353"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4" w:author="Unknown"/>
          <w:rFonts w:ascii="Courier New" w:eastAsia="Times New Roman" w:hAnsi="Courier New" w:cs="Courier New"/>
          <w:sz w:val="20"/>
          <w:szCs w:val="20"/>
          <w:lang w:eastAsia="en-IN"/>
        </w:rPr>
      </w:pPr>
      <w:ins w:id="355" w:author="Unknown">
        <w:r w:rsidRPr="00C25CB4">
          <w:rPr>
            <w:rFonts w:ascii="Courier New" w:eastAsia="Times New Roman" w:hAnsi="Courier New" w:cs="Courier New"/>
            <w:sz w:val="20"/>
            <w:szCs w:val="20"/>
            <w:lang w:eastAsia="en-IN"/>
          </w:rPr>
          <w:t xml:space="preserve">    if(this.loginForm.controls.email.value == 'dhiraj@gmail.com' &amp;&amp; this.loginForm.controls.password.value == 'password')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6" w:author="Unknown"/>
          <w:rFonts w:ascii="Courier New" w:eastAsia="Times New Roman" w:hAnsi="Courier New" w:cs="Courier New"/>
          <w:sz w:val="20"/>
          <w:szCs w:val="20"/>
          <w:lang w:eastAsia="en-IN"/>
        </w:rPr>
      </w:pPr>
      <w:ins w:id="357" w:author="Unknown">
        <w:r w:rsidRPr="00C25CB4">
          <w:rPr>
            <w:rFonts w:ascii="Courier New" w:eastAsia="Times New Roman" w:hAnsi="Courier New" w:cs="Courier New"/>
            <w:sz w:val="20"/>
            <w:szCs w:val="20"/>
            <w:lang w:eastAsia="en-IN"/>
          </w:rPr>
          <w:t xml:space="preserve">        this.router.navigate(['list-user']);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8" w:author="Unknown"/>
          <w:rFonts w:ascii="Courier New" w:eastAsia="Times New Roman" w:hAnsi="Courier New" w:cs="Courier New"/>
          <w:sz w:val="20"/>
          <w:szCs w:val="20"/>
          <w:lang w:eastAsia="en-IN"/>
        </w:rPr>
      </w:pPr>
      <w:ins w:id="359" w:author="Unknown">
        <w:r w:rsidRPr="00C25CB4">
          <w:rPr>
            <w:rFonts w:ascii="Courier New" w:eastAsia="Times New Roman" w:hAnsi="Courier New" w:cs="Courier New"/>
            <w:sz w:val="20"/>
            <w:szCs w:val="20"/>
            <w:lang w:eastAsia="en-IN"/>
          </w:rPr>
          <w:t xml:space="preserve">    }else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 w:author="Unknown"/>
          <w:rFonts w:ascii="Courier New" w:eastAsia="Times New Roman" w:hAnsi="Courier New" w:cs="Courier New"/>
          <w:sz w:val="20"/>
          <w:szCs w:val="20"/>
          <w:lang w:eastAsia="en-IN"/>
        </w:rPr>
      </w:pPr>
      <w:ins w:id="361" w:author="Unknown">
        <w:r w:rsidRPr="00C25CB4">
          <w:rPr>
            <w:rFonts w:ascii="Courier New" w:eastAsia="Times New Roman" w:hAnsi="Courier New" w:cs="Courier New"/>
            <w:sz w:val="20"/>
            <w:szCs w:val="20"/>
            <w:lang w:eastAsia="en-IN"/>
          </w:rPr>
          <w:t xml:space="preserve">      this.invalidLogin = true;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2" w:author="Unknown"/>
          <w:rFonts w:ascii="Courier New" w:eastAsia="Times New Roman" w:hAnsi="Courier New" w:cs="Courier New"/>
          <w:sz w:val="20"/>
          <w:szCs w:val="20"/>
          <w:lang w:eastAsia="en-IN"/>
        </w:rPr>
      </w:pPr>
      <w:ins w:id="363"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4" w:author="Unknown"/>
          <w:rFonts w:ascii="Courier New" w:eastAsia="Times New Roman" w:hAnsi="Courier New" w:cs="Courier New"/>
          <w:sz w:val="20"/>
          <w:szCs w:val="20"/>
          <w:lang w:eastAsia="en-IN"/>
        </w:rPr>
      </w:pPr>
      <w:ins w:id="365"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7" w:author="Unknown"/>
          <w:rFonts w:ascii="Courier New" w:eastAsia="Times New Roman" w:hAnsi="Courier New" w:cs="Courier New"/>
          <w:sz w:val="20"/>
          <w:szCs w:val="20"/>
          <w:lang w:eastAsia="en-IN"/>
        </w:rPr>
      </w:pPr>
      <w:ins w:id="368" w:author="Unknown">
        <w:r w:rsidRPr="00C25CB4">
          <w:rPr>
            <w:rFonts w:ascii="Courier New" w:eastAsia="Times New Roman" w:hAnsi="Courier New" w:cs="Courier New"/>
            <w:sz w:val="20"/>
            <w:szCs w:val="20"/>
            <w:lang w:eastAsia="en-IN"/>
          </w:rPr>
          <w:t xml:space="preserve">  ngOnInit()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9" w:author="Unknown"/>
          <w:rFonts w:ascii="Courier New" w:eastAsia="Times New Roman" w:hAnsi="Courier New" w:cs="Courier New"/>
          <w:sz w:val="20"/>
          <w:szCs w:val="20"/>
          <w:lang w:eastAsia="en-IN"/>
        </w:rPr>
      </w:pPr>
      <w:ins w:id="370" w:author="Unknown">
        <w:r w:rsidRPr="00C25CB4">
          <w:rPr>
            <w:rFonts w:ascii="Courier New" w:eastAsia="Times New Roman" w:hAnsi="Courier New" w:cs="Courier New"/>
            <w:sz w:val="20"/>
            <w:szCs w:val="20"/>
            <w:lang w:eastAsia="en-IN"/>
          </w:rPr>
          <w:t xml:space="preserve">    this.loginForm = this.formBuilder.group({</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1" w:author="Unknown"/>
          <w:rFonts w:ascii="Courier New" w:eastAsia="Times New Roman" w:hAnsi="Courier New" w:cs="Courier New"/>
          <w:sz w:val="20"/>
          <w:szCs w:val="20"/>
          <w:lang w:eastAsia="en-IN"/>
        </w:rPr>
      </w:pPr>
      <w:ins w:id="372" w:author="Unknown">
        <w:r w:rsidRPr="00C25CB4">
          <w:rPr>
            <w:rFonts w:ascii="Courier New" w:eastAsia="Times New Roman" w:hAnsi="Courier New" w:cs="Courier New"/>
            <w:sz w:val="20"/>
            <w:szCs w:val="20"/>
            <w:lang w:eastAsia="en-IN"/>
          </w:rPr>
          <w:t xml:space="preserve">      email: ['', Validators.required],</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3" w:author="Unknown"/>
          <w:rFonts w:ascii="Courier New" w:eastAsia="Times New Roman" w:hAnsi="Courier New" w:cs="Courier New"/>
          <w:sz w:val="20"/>
          <w:szCs w:val="20"/>
          <w:lang w:eastAsia="en-IN"/>
        </w:rPr>
      </w:pPr>
      <w:ins w:id="374" w:author="Unknown">
        <w:r w:rsidRPr="00C25CB4">
          <w:rPr>
            <w:rFonts w:ascii="Courier New" w:eastAsia="Times New Roman" w:hAnsi="Courier New" w:cs="Courier New"/>
            <w:sz w:val="20"/>
            <w:szCs w:val="20"/>
            <w:lang w:eastAsia="en-IN"/>
          </w:rPr>
          <w:t xml:space="preserve">      password: ['', Validators.required]</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5" w:author="Unknown"/>
          <w:rFonts w:ascii="Courier New" w:eastAsia="Times New Roman" w:hAnsi="Courier New" w:cs="Courier New"/>
          <w:sz w:val="20"/>
          <w:szCs w:val="20"/>
          <w:lang w:eastAsia="en-IN"/>
        </w:rPr>
      </w:pPr>
      <w:ins w:id="376"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7" w:author="Unknown"/>
          <w:rFonts w:ascii="Courier New" w:eastAsia="Times New Roman" w:hAnsi="Courier New" w:cs="Courier New"/>
          <w:sz w:val="20"/>
          <w:szCs w:val="20"/>
          <w:lang w:eastAsia="en-IN"/>
        </w:rPr>
      </w:pPr>
      <w:ins w:id="378"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9"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0"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1"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2" w:author="Unknown"/>
          <w:rFonts w:ascii="Courier New" w:eastAsia="Times New Roman" w:hAnsi="Courier New" w:cs="Courier New"/>
          <w:sz w:val="20"/>
          <w:szCs w:val="20"/>
          <w:lang w:eastAsia="en-IN"/>
        </w:rPr>
      </w:pPr>
      <w:ins w:id="383" w:author="Unknown">
        <w:r w:rsidRPr="00C25CB4">
          <w:rPr>
            <w:rFonts w:ascii="Courier New" w:eastAsia="Times New Roman" w:hAnsi="Courier New" w:cs="Courier New"/>
            <w:sz w:val="20"/>
            <w:szCs w:val="20"/>
            <w:lang w:eastAsia="en-IN"/>
          </w:rPr>
          <w: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4" w:author="Unknown"/>
          <w:rFonts w:ascii="Courier New" w:eastAsia="Times New Roman" w:hAnsi="Courier New" w:cs="Courier New"/>
          <w:sz w:val="20"/>
          <w:szCs w:val="20"/>
          <w:lang w:eastAsia="en-IN"/>
        </w:rPr>
      </w:pPr>
    </w:p>
    <w:p w:rsidR="00C25CB4" w:rsidRPr="00C25CB4" w:rsidRDefault="00C25CB4" w:rsidP="00C25CB4">
      <w:pPr>
        <w:spacing w:before="100" w:beforeAutospacing="1" w:after="100" w:afterAutospacing="1" w:line="240" w:lineRule="auto"/>
        <w:rPr>
          <w:ins w:id="385" w:author="Unknown"/>
          <w:rFonts w:ascii="Times New Roman" w:eastAsia="Times New Roman" w:hAnsi="Times New Roman" w:cs="Times New Roman"/>
          <w:sz w:val="24"/>
          <w:szCs w:val="24"/>
          <w:lang w:eastAsia="en-IN"/>
        </w:rPr>
      </w:pPr>
      <w:ins w:id="386" w:author="Unknown">
        <w:r w:rsidRPr="00C25CB4">
          <w:rPr>
            <w:rFonts w:ascii="Times New Roman" w:eastAsia="Times New Roman" w:hAnsi="Times New Roman" w:cs="Times New Roman"/>
            <w:sz w:val="24"/>
            <w:szCs w:val="24"/>
            <w:lang w:eastAsia="en-IN"/>
          </w:rPr>
          <w:t>Following is list-user.component.html.</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7" w:author="Unknown"/>
          <w:rFonts w:ascii="Courier New" w:eastAsia="Times New Roman" w:hAnsi="Courier New" w:cs="Courier New"/>
          <w:sz w:val="20"/>
          <w:szCs w:val="20"/>
          <w:lang w:eastAsia="en-IN"/>
        </w:rPr>
      </w:pPr>
      <w:ins w:id="388" w:author="Unknown">
        <w:r w:rsidRPr="00C25CB4">
          <w:rPr>
            <w:rFonts w:ascii="Courier New" w:eastAsia="Times New Roman" w:hAnsi="Courier New" w:cs="Courier New"/>
            <w:sz w:val="20"/>
            <w:szCs w:val="20"/>
            <w:lang w:eastAsia="en-IN"/>
          </w:rPr>
          <w:t>&lt;div class="col-md-6"&gt;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9" w:author="Unknown"/>
          <w:rFonts w:ascii="Courier New" w:eastAsia="Times New Roman" w:hAnsi="Courier New" w:cs="Courier New"/>
          <w:sz w:val="20"/>
          <w:szCs w:val="20"/>
          <w:lang w:eastAsia="en-IN"/>
        </w:rPr>
      </w:pPr>
      <w:ins w:id="390" w:author="Unknown">
        <w:r w:rsidRPr="00C25CB4">
          <w:rPr>
            <w:rFonts w:ascii="Courier New" w:eastAsia="Times New Roman" w:hAnsi="Courier New" w:cs="Courier New"/>
            <w:sz w:val="20"/>
            <w:szCs w:val="20"/>
            <w:lang w:eastAsia="en-IN"/>
          </w:rPr>
          <w:t xml:space="preserve">  &lt;h2&gt; User Details&lt;/h2&gt;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1" w:author="Unknown"/>
          <w:rFonts w:ascii="Courier New" w:eastAsia="Times New Roman" w:hAnsi="Courier New" w:cs="Courier New"/>
          <w:sz w:val="20"/>
          <w:szCs w:val="20"/>
          <w:lang w:eastAsia="en-IN"/>
        </w:rPr>
      </w:pPr>
      <w:ins w:id="392" w:author="Unknown">
        <w:r w:rsidRPr="00C25CB4">
          <w:rPr>
            <w:rFonts w:ascii="Courier New" w:eastAsia="Times New Roman" w:hAnsi="Courier New" w:cs="Courier New"/>
            <w:sz w:val="20"/>
            <w:szCs w:val="20"/>
            <w:lang w:eastAsia="en-IN"/>
          </w:rPr>
          <w:t xml:space="preserve">  &lt;button class="btn btn-danger" (click)="addUser()"&gt; Add User&lt;/button&gt;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3" w:author="Unknown"/>
          <w:rFonts w:ascii="Courier New" w:eastAsia="Times New Roman" w:hAnsi="Courier New" w:cs="Courier New"/>
          <w:sz w:val="20"/>
          <w:szCs w:val="20"/>
          <w:lang w:eastAsia="en-IN"/>
        </w:rPr>
      </w:pPr>
      <w:ins w:id="394" w:author="Unknown">
        <w:r w:rsidRPr="00C25CB4">
          <w:rPr>
            <w:rFonts w:ascii="Courier New" w:eastAsia="Times New Roman" w:hAnsi="Courier New" w:cs="Courier New"/>
            <w:sz w:val="20"/>
            <w:szCs w:val="20"/>
            <w:lang w:eastAsia="en-IN"/>
          </w:rPr>
          <w:t xml:space="preserve">  &lt;table class="table table-striped"&gt;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5" w:author="Unknown"/>
          <w:rFonts w:ascii="Courier New" w:eastAsia="Times New Roman" w:hAnsi="Courier New" w:cs="Courier New"/>
          <w:sz w:val="20"/>
          <w:szCs w:val="20"/>
          <w:lang w:eastAsia="en-IN"/>
        </w:rPr>
      </w:pPr>
      <w:ins w:id="396" w:author="Unknown">
        <w:r w:rsidRPr="00C25CB4">
          <w:rPr>
            <w:rFonts w:ascii="Courier New" w:eastAsia="Times New Roman" w:hAnsi="Courier New" w:cs="Courier New"/>
            <w:sz w:val="20"/>
            <w:szCs w:val="20"/>
            <w:lang w:eastAsia="en-IN"/>
          </w:rPr>
          <w:t xml:space="preserve">    &lt;thead&gt;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7" w:author="Unknown"/>
          <w:rFonts w:ascii="Courier New" w:eastAsia="Times New Roman" w:hAnsi="Courier New" w:cs="Courier New"/>
          <w:sz w:val="20"/>
          <w:szCs w:val="20"/>
          <w:lang w:eastAsia="en-IN"/>
        </w:rPr>
      </w:pPr>
      <w:ins w:id="398" w:author="Unknown">
        <w:r w:rsidRPr="00C25CB4">
          <w:rPr>
            <w:rFonts w:ascii="Courier New" w:eastAsia="Times New Roman" w:hAnsi="Courier New" w:cs="Courier New"/>
            <w:sz w:val="20"/>
            <w:szCs w:val="20"/>
            <w:lang w:eastAsia="en-IN"/>
          </w:rPr>
          <w:t xml:space="preserve">    &lt;tr&gt;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9" w:author="Unknown"/>
          <w:rFonts w:ascii="Courier New" w:eastAsia="Times New Roman" w:hAnsi="Courier New" w:cs="Courier New"/>
          <w:sz w:val="20"/>
          <w:szCs w:val="20"/>
          <w:lang w:eastAsia="en-IN"/>
        </w:rPr>
      </w:pPr>
      <w:ins w:id="400" w:author="Unknown">
        <w:r w:rsidRPr="00C25CB4">
          <w:rPr>
            <w:rFonts w:ascii="Courier New" w:eastAsia="Times New Roman" w:hAnsi="Courier New" w:cs="Courier New"/>
            <w:sz w:val="20"/>
            <w:szCs w:val="20"/>
            <w:lang w:eastAsia="en-IN"/>
          </w:rPr>
          <w:t xml:space="preserve">      &lt;th class="hidden"&gt;Id&lt;/th&gt;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1" w:author="Unknown"/>
          <w:rFonts w:ascii="Courier New" w:eastAsia="Times New Roman" w:hAnsi="Courier New" w:cs="Courier New"/>
          <w:sz w:val="20"/>
          <w:szCs w:val="20"/>
          <w:lang w:eastAsia="en-IN"/>
        </w:rPr>
      </w:pPr>
      <w:ins w:id="402" w:author="Unknown">
        <w:r w:rsidRPr="00C25CB4">
          <w:rPr>
            <w:rFonts w:ascii="Courier New" w:eastAsia="Times New Roman" w:hAnsi="Courier New" w:cs="Courier New"/>
            <w:sz w:val="20"/>
            <w:szCs w:val="20"/>
            <w:lang w:eastAsia="en-IN"/>
          </w:rPr>
          <w:t xml:space="preserve">      &lt;th&gt;FirstName&lt;/th&gt;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3" w:author="Unknown"/>
          <w:rFonts w:ascii="Courier New" w:eastAsia="Times New Roman" w:hAnsi="Courier New" w:cs="Courier New"/>
          <w:sz w:val="20"/>
          <w:szCs w:val="20"/>
          <w:lang w:eastAsia="en-IN"/>
        </w:rPr>
      </w:pPr>
      <w:ins w:id="404" w:author="Unknown">
        <w:r w:rsidRPr="00C25CB4">
          <w:rPr>
            <w:rFonts w:ascii="Courier New" w:eastAsia="Times New Roman" w:hAnsi="Courier New" w:cs="Courier New"/>
            <w:sz w:val="20"/>
            <w:szCs w:val="20"/>
            <w:lang w:eastAsia="en-IN"/>
          </w:rPr>
          <w:t xml:space="preserve">      &lt;th&gt;LastName&lt;/th&gt;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5" w:author="Unknown"/>
          <w:rFonts w:ascii="Courier New" w:eastAsia="Times New Roman" w:hAnsi="Courier New" w:cs="Courier New"/>
          <w:sz w:val="20"/>
          <w:szCs w:val="20"/>
          <w:lang w:eastAsia="en-IN"/>
        </w:rPr>
      </w:pPr>
      <w:ins w:id="406" w:author="Unknown">
        <w:r w:rsidRPr="00C25CB4">
          <w:rPr>
            <w:rFonts w:ascii="Courier New" w:eastAsia="Times New Roman" w:hAnsi="Courier New" w:cs="Courier New"/>
            <w:sz w:val="20"/>
            <w:szCs w:val="20"/>
            <w:lang w:eastAsia="en-IN"/>
          </w:rPr>
          <w:t xml:space="preserve">      &lt;th&gt;Email&lt;/th&gt;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7" w:author="Unknown"/>
          <w:rFonts w:ascii="Courier New" w:eastAsia="Times New Roman" w:hAnsi="Courier New" w:cs="Courier New"/>
          <w:sz w:val="20"/>
          <w:szCs w:val="20"/>
          <w:lang w:eastAsia="en-IN"/>
        </w:rPr>
      </w:pPr>
      <w:ins w:id="408" w:author="Unknown">
        <w:r w:rsidRPr="00C25CB4">
          <w:rPr>
            <w:rFonts w:ascii="Courier New" w:eastAsia="Times New Roman" w:hAnsi="Courier New" w:cs="Courier New"/>
            <w:sz w:val="20"/>
            <w:szCs w:val="20"/>
            <w:lang w:eastAsia="en-IN"/>
          </w:rPr>
          <w:t xml:space="preserve">      &lt;th&gt;Action&lt;/th&gt;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9" w:author="Unknown"/>
          <w:rFonts w:ascii="Courier New" w:eastAsia="Times New Roman" w:hAnsi="Courier New" w:cs="Courier New"/>
          <w:sz w:val="20"/>
          <w:szCs w:val="20"/>
          <w:lang w:eastAsia="en-IN"/>
        </w:rPr>
      </w:pPr>
      <w:ins w:id="410" w:author="Unknown">
        <w:r w:rsidRPr="00C25CB4">
          <w:rPr>
            <w:rFonts w:ascii="Courier New" w:eastAsia="Times New Roman" w:hAnsi="Courier New" w:cs="Courier New"/>
            <w:sz w:val="20"/>
            <w:szCs w:val="20"/>
            <w:lang w:eastAsia="en-IN"/>
          </w:rPr>
          <w:t xml:space="preserve">    &lt;/tr&gt;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1" w:author="Unknown"/>
          <w:rFonts w:ascii="Courier New" w:eastAsia="Times New Roman" w:hAnsi="Courier New" w:cs="Courier New"/>
          <w:sz w:val="20"/>
          <w:szCs w:val="20"/>
          <w:lang w:eastAsia="en-IN"/>
        </w:rPr>
      </w:pPr>
      <w:ins w:id="412" w:author="Unknown">
        <w:r w:rsidRPr="00C25CB4">
          <w:rPr>
            <w:rFonts w:ascii="Courier New" w:eastAsia="Times New Roman" w:hAnsi="Courier New" w:cs="Courier New"/>
            <w:sz w:val="20"/>
            <w:szCs w:val="20"/>
            <w:lang w:eastAsia="en-IN"/>
          </w:rPr>
          <w:t xml:space="preserve">    &lt;/thead&gt;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3" w:author="Unknown"/>
          <w:rFonts w:ascii="Courier New" w:eastAsia="Times New Roman" w:hAnsi="Courier New" w:cs="Courier New"/>
          <w:sz w:val="20"/>
          <w:szCs w:val="20"/>
          <w:lang w:eastAsia="en-IN"/>
        </w:rPr>
      </w:pPr>
      <w:ins w:id="414" w:author="Unknown">
        <w:r w:rsidRPr="00C25CB4">
          <w:rPr>
            <w:rFonts w:ascii="Courier New" w:eastAsia="Times New Roman" w:hAnsi="Courier New" w:cs="Courier New"/>
            <w:sz w:val="20"/>
            <w:szCs w:val="20"/>
            <w:lang w:eastAsia="en-IN"/>
          </w:rPr>
          <w:t xml:space="preserve">    &lt;tbody&gt;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5" w:author="Unknown"/>
          <w:rFonts w:ascii="Courier New" w:eastAsia="Times New Roman" w:hAnsi="Courier New" w:cs="Courier New"/>
          <w:sz w:val="20"/>
          <w:szCs w:val="20"/>
          <w:lang w:eastAsia="en-IN"/>
        </w:rPr>
      </w:pPr>
      <w:ins w:id="416" w:author="Unknown">
        <w:r w:rsidRPr="00C25CB4">
          <w:rPr>
            <w:rFonts w:ascii="Courier New" w:eastAsia="Times New Roman" w:hAnsi="Courier New" w:cs="Courier New"/>
            <w:sz w:val="20"/>
            <w:szCs w:val="20"/>
            <w:lang w:eastAsia="en-IN"/>
          </w:rPr>
          <w:t xml:space="preserve">    &lt;tr *ngFor="let user of users"&gt;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7" w:author="Unknown"/>
          <w:rFonts w:ascii="Courier New" w:eastAsia="Times New Roman" w:hAnsi="Courier New" w:cs="Courier New"/>
          <w:sz w:val="20"/>
          <w:szCs w:val="20"/>
          <w:lang w:eastAsia="en-IN"/>
        </w:rPr>
      </w:pPr>
      <w:ins w:id="418" w:author="Unknown">
        <w:r w:rsidRPr="00C25CB4">
          <w:rPr>
            <w:rFonts w:ascii="Courier New" w:eastAsia="Times New Roman" w:hAnsi="Courier New" w:cs="Courier New"/>
            <w:sz w:val="20"/>
            <w:szCs w:val="20"/>
            <w:lang w:eastAsia="en-IN"/>
          </w:rPr>
          <w:t xml:space="preserve">      &lt;td class="hidden"&gt;&lt;/td&gt;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9" w:author="Unknown"/>
          <w:rFonts w:ascii="Courier New" w:eastAsia="Times New Roman" w:hAnsi="Courier New" w:cs="Courier New"/>
          <w:sz w:val="20"/>
          <w:szCs w:val="20"/>
          <w:lang w:eastAsia="en-IN"/>
        </w:rPr>
      </w:pPr>
      <w:ins w:id="420" w:author="Unknown">
        <w:r w:rsidRPr="00C25CB4">
          <w:rPr>
            <w:rFonts w:ascii="Courier New" w:eastAsia="Times New Roman" w:hAnsi="Courier New" w:cs="Courier New"/>
            <w:sz w:val="20"/>
            <w:szCs w:val="20"/>
            <w:lang w:eastAsia="en-IN"/>
          </w:rPr>
          <w:t xml:space="preserve">      &lt;td&gt;&lt;/td&gt;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1" w:author="Unknown"/>
          <w:rFonts w:ascii="Courier New" w:eastAsia="Times New Roman" w:hAnsi="Courier New" w:cs="Courier New"/>
          <w:sz w:val="20"/>
          <w:szCs w:val="20"/>
          <w:lang w:eastAsia="en-IN"/>
        </w:rPr>
      </w:pPr>
      <w:ins w:id="422" w:author="Unknown">
        <w:r w:rsidRPr="00C25CB4">
          <w:rPr>
            <w:rFonts w:ascii="Courier New" w:eastAsia="Times New Roman" w:hAnsi="Courier New" w:cs="Courier New"/>
            <w:sz w:val="20"/>
            <w:szCs w:val="20"/>
            <w:lang w:eastAsia="en-IN"/>
          </w:rPr>
          <w:t xml:space="preserve">      &lt;td&gt;&lt;/td&gt;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3" w:author="Unknown"/>
          <w:rFonts w:ascii="Courier New" w:eastAsia="Times New Roman" w:hAnsi="Courier New" w:cs="Courier New"/>
          <w:sz w:val="20"/>
          <w:szCs w:val="20"/>
          <w:lang w:eastAsia="en-IN"/>
        </w:rPr>
      </w:pPr>
      <w:ins w:id="424" w:author="Unknown">
        <w:r w:rsidRPr="00C25CB4">
          <w:rPr>
            <w:rFonts w:ascii="Courier New" w:eastAsia="Times New Roman" w:hAnsi="Courier New" w:cs="Courier New"/>
            <w:sz w:val="20"/>
            <w:szCs w:val="20"/>
            <w:lang w:eastAsia="en-IN"/>
          </w:rPr>
          <w:lastRenderedPageBreak/>
          <w:t xml:space="preserve">      &lt;td&gt;&lt;/td&gt;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5" w:author="Unknown"/>
          <w:rFonts w:ascii="Courier New" w:eastAsia="Times New Roman" w:hAnsi="Courier New" w:cs="Courier New"/>
          <w:sz w:val="20"/>
          <w:szCs w:val="20"/>
          <w:lang w:eastAsia="en-IN"/>
        </w:rPr>
      </w:pPr>
      <w:ins w:id="426" w:author="Unknown">
        <w:r w:rsidRPr="00C25CB4">
          <w:rPr>
            <w:rFonts w:ascii="Courier New" w:eastAsia="Times New Roman" w:hAnsi="Courier New" w:cs="Courier New"/>
            <w:sz w:val="20"/>
            <w:szCs w:val="20"/>
            <w:lang w:eastAsia="en-IN"/>
          </w:rPr>
          <w:t xml:space="preserve">      &lt;td&gt;&lt;button class="btn btn-danger" (click)="deleteUser(user)"&gt; Delete&lt;/button&gt;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7" w:author="Unknown"/>
          <w:rFonts w:ascii="Courier New" w:eastAsia="Times New Roman" w:hAnsi="Courier New" w:cs="Courier New"/>
          <w:sz w:val="20"/>
          <w:szCs w:val="20"/>
          <w:lang w:eastAsia="en-IN"/>
        </w:rPr>
      </w:pPr>
      <w:ins w:id="428" w:author="Unknown">
        <w:r w:rsidRPr="00C25CB4">
          <w:rPr>
            <w:rFonts w:ascii="Courier New" w:eastAsia="Times New Roman" w:hAnsi="Courier New" w:cs="Courier New"/>
            <w:sz w:val="20"/>
            <w:szCs w:val="20"/>
            <w:lang w:eastAsia="en-IN"/>
          </w:rPr>
          <w:t xml:space="preserve">        &lt;button class="btn btn-danger" (click)="editUser(user)" style="margin-left: 20px;"&gt; Edit&lt;/button&gt;&lt;/td&gt;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9" w:author="Unknown"/>
          <w:rFonts w:ascii="Courier New" w:eastAsia="Times New Roman" w:hAnsi="Courier New" w:cs="Courier New"/>
          <w:sz w:val="20"/>
          <w:szCs w:val="20"/>
          <w:lang w:eastAsia="en-IN"/>
        </w:rPr>
      </w:pPr>
      <w:ins w:id="430" w:author="Unknown">
        <w:r w:rsidRPr="00C25CB4">
          <w:rPr>
            <w:rFonts w:ascii="Courier New" w:eastAsia="Times New Roman" w:hAnsi="Courier New" w:cs="Courier New"/>
            <w:sz w:val="20"/>
            <w:szCs w:val="20"/>
            <w:lang w:eastAsia="en-IN"/>
          </w:rPr>
          <w:t xml:space="preserve">    &lt;/tr&gt;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1" w:author="Unknown"/>
          <w:rFonts w:ascii="Courier New" w:eastAsia="Times New Roman" w:hAnsi="Courier New" w:cs="Courier New"/>
          <w:sz w:val="20"/>
          <w:szCs w:val="20"/>
          <w:lang w:eastAsia="en-IN"/>
        </w:rPr>
      </w:pPr>
      <w:ins w:id="432" w:author="Unknown">
        <w:r w:rsidRPr="00C25CB4">
          <w:rPr>
            <w:rFonts w:ascii="Courier New" w:eastAsia="Times New Roman" w:hAnsi="Courier New" w:cs="Courier New"/>
            <w:sz w:val="20"/>
            <w:szCs w:val="20"/>
            <w:lang w:eastAsia="en-IN"/>
          </w:rPr>
          <w:t xml:space="preserve">    &lt;/tbody&gt;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3" w:author="Unknown"/>
          <w:rFonts w:ascii="Courier New" w:eastAsia="Times New Roman" w:hAnsi="Courier New" w:cs="Courier New"/>
          <w:sz w:val="20"/>
          <w:szCs w:val="20"/>
          <w:lang w:eastAsia="en-IN"/>
        </w:rPr>
      </w:pPr>
      <w:ins w:id="434" w:author="Unknown">
        <w:r w:rsidRPr="00C25CB4">
          <w:rPr>
            <w:rFonts w:ascii="Courier New" w:eastAsia="Times New Roman" w:hAnsi="Courier New" w:cs="Courier New"/>
            <w:sz w:val="20"/>
            <w:szCs w:val="20"/>
            <w:lang w:eastAsia="en-IN"/>
          </w:rPr>
          <w:t xml:space="preserve">  &lt;/table&gt;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5" w:author="Unknown"/>
          <w:rFonts w:ascii="Courier New" w:eastAsia="Times New Roman" w:hAnsi="Courier New" w:cs="Courier New"/>
          <w:sz w:val="20"/>
          <w:szCs w:val="20"/>
          <w:lang w:eastAsia="en-IN"/>
        </w:rPr>
      </w:pPr>
      <w:ins w:id="436" w:author="Unknown">
        <w:r w:rsidRPr="00C25CB4">
          <w:rPr>
            <w:rFonts w:ascii="Courier New" w:eastAsia="Times New Roman" w:hAnsi="Courier New" w:cs="Courier New"/>
            <w:sz w:val="20"/>
            <w:szCs w:val="20"/>
            <w:lang w:eastAsia="en-IN"/>
          </w:rPr>
          <w:t>&lt;/div&gt;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7" w:author="Unknown"/>
          <w:rFonts w:ascii="Courier New" w:eastAsia="Times New Roman" w:hAnsi="Courier New" w:cs="Courier New"/>
          <w:sz w:val="20"/>
          <w:szCs w:val="20"/>
          <w:lang w:eastAsia="en-IN"/>
        </w:rPr>
      </w:pPr>
    </w:p>
    <w:p w:rsidR="00C25CB4" w:rsidRPr="00C25CB4" w:rsidRDefault="00C25CB4" w:rsidP="00C25CB4">
      <w:pPr>
        <w:spacing w:after="0" w:line="240" w:lineRule="auto"/>
        <w:rPr>
          <w:ins w:id="438" w:author="Unknown"/>
          <w:rFonts w:ascii="Times New Roman" w:eastAsia="Times New Roman" w:hAnsi="Times New Roman" w:cs="Times New Roman"/>
          <w:sz w:val="24"/>
          <w:szCs w:val="24"/>
          <w:lang w:eastAsia="en-IN"/>
        </w:rPr>
      </w:pPr>
      <w:ins w:id="439" w:author="Unknown">
        <w:r w:rsidRPr="00C25CB4">
          <w:rPr>
            <w:rFonts w:ascii="Times New Roman" w:eastAsia="Times New Roman" w:hAnsi="Times New Roman" w:cs="Times New Roman"/>
            <w:b/>
            <w:bCs/>
            <w:sz w:val="24"/>
            <w:szCs w:val="24"/>
            <w:lang w:eastAsia="en-IN"/>
          </w:rPr>
          <w:t>list-user.component.ts</w:t>
        </w:r>
        <w:r w:rsidRPr="00C25CB4">
          <w:rPr>
            <w:rFonts w:ascii="Times New Roman" w:eastAsia="Times New Roman" w:hAnsi="Times New Roman" w:cs="Times New Roman"/>
            <w:sz w:val="24"/>
            <w:szCs w:val="24"/>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0" w:author="Unknown"/>
          <w:rFonts w:ascii="Courier New" w:eastAsia="Times New Roman" w:hAnsi="Courier New" w:cs="Courier New"/>
          <w:sz w:val="20"/>
          <w:szCs w:val="20"/>
          <w:lang w:eastAsia="en-IN"/>
        </w:rPr>
      </w:pPr>
      <w:ins w:id="441" w:author="Unknown">
        <w:r w:rsidRPr="00C25CB4">
          <w:rPr>
            <w:rFonts w:ascii="Courier New" w:eastAsia="Times New Roman" w:hAnsi="Courier New" w:cs="Courier New"/>
            <w:sz w:val="20"/>
            <w:szCs w:val="20"/>
            <w:lang w:eastAsia="en-IN"/>
          </w:rPr>
          <w:t>import { Component, OnInit } from '@angular/core';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2" w:author="Unknown"/>
          <w:rFonts w:ascii="Courier New" w:eastAsia="Times New Roman" w:hAnsi="Courier New" w:cs="Courier New"/>
          <w:sz w:val="20"/>
          <w:szCs w:val="20"/>
          <w:lang w:eastAsia="en-IN"/>
        </w:rPr>
      </w:pPr>
      <w:ins w:id="443" w:author="Unknown">
        <w:r w:rsidRPr="00C25CB4">
          <w:rPr>
            <w:rFonts w:ascii="Courier New" w:eastAsia="Times New Roman" w:hAnsi="Courier New" w:cs="Courier New"/>
            <w:sz w:val="20"/>
            <w:szCs w:val="20"/>
            <w:lang w:eastAsia="en-IN"/>
          </w:rPr>
          <w:t>import {Router} from "@angular/router";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4" w:author="Unknown"/>
          <w:rFonts w:ascii="Courier New" w:eastAsia="Times New Roman" w:hAnsi="Courier New" w:cs="Courier New"/>
          <w:sz w:val="20"/>
          <w:szCs w:val="20"/>
          <w:lang w:eastAsia="en-IN"/>
        </w:rPr>
      </w:pPr>
      <w:ins w:id="445" w:author="Unknown">
        <w:r w:rsidRPr="00C25CB4">
          <w:rPr>
            <w:rFonts w:ascii="Courier New" w:eastAsia="Times New Roman" w:hAnsi="Courier New" w:cs="Courier New"/>
            <w:sz w:val="20"/>
            <w:szCs w:val="20"/>
            <w:lang w:eastAsia="en-IN"/>
          </w:rPr>
          <w:t>import {UserService} from "../service/user.service";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6" w:author="Unknown"/>
          <w:rFonts w:ascii="Courier New" w:eastAsia="Times New Roman" w:hAnsi="Courier New" w:cs="Courier New"/>
          <w:sz w:val="20"/>
          <w:szCs w:val="20"/>
          <w:lang w:eastAsia="en-IN"/>
        </w:rPr>
      </w:pPr>
      <w:ins w:id="447" w:author="Unknown">
        <w:r w:rsidRPr="00C25CB4">
          <w:rPr>
            <w:rFonts w:ascii="Courier New" w:eastAsia="Times New Roman" w:hAnsi="Courier New" w:cs="Courier New"/>
            <w:sz w:val="20"/>
            <w:szCs w:val="20"/>
            <w:lang w:eastAsia="en-IN"/>
          </w:rPr>
          <w:t>import {User} from "../model/user.model";</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8"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9" w:author="Unknown"/>
          <w:rFonts w:ascii="Courier New" w:eastAsia="Times New Roman" w:hAnsi="Courier New" w:cs="Courier New"/>
          <w:sz w:val="20"/>
          <w:szCs w:val="20"/>
          <w:lang w:eastAsia="en-IN"/>
        </w:rPr>
      </w:pPr>
      <w:ins w:id="450" w:author="Unknown">
        <w:r w:rsidRPr="00C25CB4">
          <w:rPr>
            <w:rFonts w:ascii="Courier New" w:eastAsia="Times New Roman" w:hAnsi="Courier New" w:cs="Courier New"/>
            <w:sz w:val="20"/>
            <w:szCs w:val="20"/>
            <w:lang w:eastAsia="en-IN"/>
          </w:rPr>
          <w:t>@Component({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1" w:author="Unknown"/>
          <w:rFonts w:ascii="Courier New" w:eastAsia="Times New Roman" w:hAnsi="Courier New" w:cs="Courier New"/>
          <w:sz w:val="20"/>
          <w:szCs w:val="20"/>
          <w:lang w:eastAsia="en-IN"/>
        </w:rPr>
      </w:pPr>
      <w:ins w:id="452" w:author="Unknown">
        <w:r w:rsidRPr="00C25CB4">
          <w:rPr>
            <w:rFonts w:ascii="Courier New" w:eastAsia="Times New Roman" w:hAnsi="Courier New" w:cs="Courier New"/>
            <w:sz w:val="20"/>
            <w:szCs w:val="20"/>
            <w:lang w:eastAsia="en-IN"/>
          </w:rPr>
          <w:t xml:space="preserve">  selector: 'app-list-user',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3" w:author="Unknown"/>
          <w:rFonts w:ascii="Courier New" w:eastAsia="Times New Roman" w:hAnsi="Courier New" w:cs="Courier New"/>
          <w:sz w:val="20"/>
          <w:szCs w:val="20"/>
          <w:lang w:eastAsia="en-IN"/>
        </w:rPr>
      </w:pPr>
      <w:ins w:id="454" w:author="Unknown">
        <w:r w:rsidRPr="00C25CB4">
          <w:rPr>
            <w:rFonts w:ascii="Courier New" w:eastAsia="Times New Roman" w:hAnsi="Courier New" w:cs="Courier New"/>
            <w:sz w:val="20"/>
            <w:szCs w:val="20"/>
            <w:lang w:eastAsia="en-IN"/>
          </w:rPr>
          <w:t xml:space="preserve">  templateUrl: './list-user.component.html',</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5" w:author="Unknown"/>
          <w:rFonts w:ascii="Courier New" w:eastAsia="Times New Roman" w:hAnsi="Courier New" w:cs="Courier New"/>
          <w:sz w:val="20"/>
          <w:szCs w:val="20"/>
          <w:lang w:eastAsia="en-IN"/>
        </w:rPr>
      </w:pPr>
      <w:ins w:id="456" w:author="Unknown">
        <w:r w:rsidRPr="00C25CB4">
          <w:rPr>
            <w:rFonts w:ascii="Courier New" w:eastAsia="Times New Roman" w:hAnsi="Courier New" w:cs="Courier New"/>
            <w:sz w:val="20"/>
            <w:szCs w:val="20"/>
            <w:lang w:eastAsia="en-IN"/>
          </w:rPr>
          <w:t xml:space="preserve">  styleUrls: ['./list-user.component.css']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7" w:author="Unknown"/>
          <w:rFonts w:ascii="Courier New" w:eastAsia="Times New Roman" w:hAnsi="Courier New" w:cs="Courier New"/>
          <w:sz w:val="20"/>
          <w:szCs w:val="20"/>
          <w:lang w:eastAsia="en-IN"/>
        </w:rPr>
      </w:pPr>
      <w:ins w:id="458" w:author="Unknown">
        <w:r w:rsidRPr="00C25CB4">
          <w:rPr>
            <w:rFonts w:ascii="Courier New" w:eastAsia="Times New Roman" w:hAnsi="Courier New" w:cs="Courier New"/>
            <w:sz w:val="20"/>
            <w:szCs w:val="20"/>
            <w:lang w:eastAsia="en-IN"/>
          </w:rPr>
          <w: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9" w:author="Unknown"/>
          <w:rFonts w:ascii="Courier New" w:eastAsia="Times New Roman" w:hAnsi="Courier New" w:cs="Courier New"/>
          <w:sz w:val="20"/>
          <w:szCs w:val="20"/>
          <w:lang w:eastAsia="en-IN"/>
        </w:rPr>
      </w:pPr>
      <w:ins w:id="460" w:author="Unknown">
        <w:r w:rsidRPr="00C25CB4">
          <w:rPr>
            <w:rFonts w:ascii="Courier New" w:eastAsia="Times New Roman" w:hAnsi="Courier New" w:cs="Courier New"/>
            <w:sz w:val="20"/>
            <w:szCs w:val="20"/>
            <w:lang w:eastAsia="en-IN"/>
          </w:rPr>
          <w:t>export class ListUserComponent implements OnInit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1"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2" w:author="Unknown"/>
          <w:rFonts w:ascii="Courier New" w:eastAsia="Times New Roman" w:hAnsi="Courier New" w:cs="Courier New"/>
          <w:sz w:val="20"/>
          <w:szCs w:val="20"/>
          <w:lang w:eastAsia="en-IN"/>
        </w:rPr>
      </w:pPr>
      <w:ins w:id="463" w:author="Unknown">
        <w:r w:rsidRPr="00C25CB4">
          <w:rPr>
            <w:rFonts w:ascii="Courier New" w:eastAsia="Times New Roman" w:hAnsi="Courier New" w:cs="Courier New"/>
            <w:sz w:val="20"/>
            <w:szCs w:val="20"/>
            <w:lang w:eastAsia="en-IN"/>
          </w:rPr>
          <w:t xml:space="preserve">  users: 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4"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5" w:author="Unknown"/>
          <w:rFonts w:ascii="Courier New" w:eastAsia="Times New Roman" w:hAnsi="Courier New" w:cs="Courier New"/>
          <w:sz w:val="20"/>
          <w:szCs w:val="20"/>
          <w:lang w:eastAsia="en-IN"/>
        </w:rPr>
      </w:pPr>
      <w:ins w:id="466" w:author="Unknown">
        <w:r w:rsidRPr="00C25CB4">
          <w:rPr>
            <w:rFonts w:ascii="Courier New" w:eastAsia="Times New Roman" w:hAnsi="Courier New" w:cs="Courier New"/>
            <w:sz w:val="20"/>
            <w:szCs w:val="20"/>
            <w:lang w:eastAsia="en-IN"/>
          </w:rPr>
          <w:t xml:space="preserve">  constructor(private router: Router, private userService: UserService) {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7"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8" w:author="Unknown"/>
          <w:rFonts w:ascii="Courier New" w:eastAsia="Times New Roman" w:hAnsi="Courier New" w:cs="Courier New"/>
          <w:sz w:val="20"/>
          <w:szCs w:val="20"/>
          <w:lang w:eastAsia="en-IN"/>
        </w:rPr>
      </w:pPr>
      <w:ins w:id="469" w:author="Unknown">
        <w:r w:rsidRPr="00C25CB4">
          <w:rPr>
            <w:rFonts w:ascii="Courier New" w:eastAsia="Times New Roman" w:hAnsi="Courier New" w:cs="Courier New"/>
            <w:sz w:val="20"/>
            <w:szCs w:val="20"/>
            <w:lang w:eastAsia="en-IN"/>
          </w:rPr>
          <w:t xml:space="preserve">  ngOnInit()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0" w:author="Unknown"/>
          <w:rFonts w:ascii="Courier New" w:eastAsia="Times New Roman" w:hAnsi="Courier New" w:cs="Courier New"/>
          <w:sz w:val="20"/>
          <w:szCs w:val="20"/>
          <w:lang w:eastAsia="en-IN"/>
        </w:rPr>
      </w:pPr>
      <w:ins w:id="471" w:author="Unknown">
        <w:r w:rsidRPr="00C25CB4">
          <w:rPr>
            <w:rFonts w:ascii="Courier New" w:eastAsia="Times New Roman" w:hAnsi="Courier New" w:cs="Courier New"/>
            <w:sz w:val="20"/>
            <w:szCs w:val="20"/>
            <w:lang w:eastAsia="en-IN"/>
          </w:rPr>
          <w:t xml:space="preserve">    this.userService.getUsers()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2" w:author="Unknown"/>
          <w:rFonts w:ascii="Courier New" w:eastAsia="Times New Roman" w:hAnsi="Courier New" w:cs="Courier New"/>
          <w:sz w:val="20"/>
          <w:szCs w:val="20"/>
          <w:lang w:eastAsia="en-IN"/>
        </w:rPr>
      </w:pPr>
      <w:ins w:id="473" w:author="Unknown">
        <w:r w:rsidRPr="00C25CB4">
          <w:rPr>
            <w:rFonts w:ascii="Courier New" w:eastAsia="Times New Roman" w:hAnsi="Courier New" w:cs="Courier New"/>
            <w:sz w:val="20"/>
            <w:szCs w:val="20"/>
            <w:lang w:eastAsia="en-IN"/>
          </w:rPr>
          <w:t xml:space="preserve">      .subscribe( data =&gt;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4" w:author="Unknown"/>
          <w:rFonts w:ascii="Courier New" w:eastAsia="Times New Roman" w:hAnsi="Courier New" w:cs="Courier New"/>
          <w:sz w:val="20"/>
          <w:szCs w:val="20"/>
          <w:lang w:eastAsia="en-IN"/>
        </w:rPr>
      </w:pPr>
      <w:ins w:id="475" w:author="Unknown">
        <w:r w:rsidRPr="00C25CB4">
          <w:rPr>
            <w:rFonts w:ascii="Courier New" w:eastAsia="Times New Roman" w:hAnsi="Courier New" w:cs="Courier New"/>
            <w:sz w:val="20"/>
            <w:szCs w:val="20"/>
            <w:lang w:eastAsia="en-IN"/>
          </w:rPr>
          <w:t xml:space="preserve">        this.users = data;</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6" w:author="Unknown"/>
          <w:rFonts w:ascii="Courier New" w:eastAsia="Times New Roman" w:hAnsi="Courier New" w:cs="Courier New"/>
          <w:sz w:val="20"/>
          <w:szCs w:val="20"/>
          <w:lang w:eastAsia="en-IN"/>
        </w:rPr>
      </w:pPr>
      <w:ins w:id="477"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8" w:author="Unknown"/>
          <w:rFonts w:ascii="Courier New" w:eastAsia="Times New Roman" w:hAnsi="Courier New" w:cs="Courier New"/>
          <w:sz w:val="20"/>
          <w:szCs w:val="20"/>
          <w:lang w:eastAsia="en-IN"/>
        </w:rPr>
      </w:pPr>
      <w:ins w:id="479"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0"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1" w:author="Unknown"/>
          <w:rFonts w:ascii="Courier New" w:eastAsia="Times New Roman" w:hAnsi="Courier New" w:cs="Courier New"/>
          <w:sz w:val="20"/>
          <w:szCs w:val="20"/>
          <w:lang w:eastAsia="en-IN"/>
        </w:rPr>
      </w:pPr>
      <w:ins w:id="482" w:author="Unknown">
        <w:r w:rsidRPr="00C25CB4">
          <w:rPr>
            <w:rFonts w:ascii="Courier New" w:eastAsia="Times New Roman" w:hAnsi="Courier New" w:cs="Courier New"/>
            <w:sz w:val="20"/>
            <w:szCs w:val="20"/>
            <w:lang w:eastAsia="en-IN"/>
          </w:rPr>
          <w:t xml:space="preserve">  deleteUser(user: User): void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3" w:author="Unknown"/>
          <w:rFonts w:ascii="Courier New" w:eastAsia="Times New Roman" w:hAnsi="Courier New" w:cs="Courier New"/>
          <w:sz w:val="20"/>
          <w:szCs w:val="20"/>
          <w:lang w:eastAsia="en-IN"/>
        </w:rPr>
      </w:pPr>
      <w:ins w:id="484" w:author="Unknown">
        <w:r w:rsidRPr="00C25CB4">
          <w:rPr>
            <w:rFonts w:ascii="Courier New" w:eastAsia="Times New Roman" w:hAnsi="Courier New" w:cs="Courier New"/>
            <w:sz w:val="20"/>
            <w:szCs w:val="20"/>
            <w:lang w:eastAsia="en-IN"/>
          </w:rPr>
          <w:t xml:space="preserve">    this.userService.deleteUser(user.id)</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5" w:author="Unknown"/>
          <w:rFonts w:ascii="Courier New" w:eastAsia="Times New Roman" w:hAnsi="Courier New" w:cs="Courier New"/>
          <w:sz w:val="20"/>
          <w:szCs w:val="20"/>
          <w:lang w:eastAsia="en-IN"/>
        </w:rPr>
      </w:pPr>
      <w:ins w:id="486" w:author="Unknown">
        <w:r w:rsidRPr="00C25CB4">
          <w:rPr>
            <w:rFonts w:ascii="Courier New" w:eastAsia="Times New Roman" w:hAnsi="Courier New" w:cs="Courier New"/>
            <w:sz w:val="20"/>
            <w:szCs w:val="20"/>
            <w:lang w:eastAsia="en-IN"/>
          </w:rPr>
          <w:t xml:space="preserve">      .subscribe( data =&gt;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7" w:author="Unknown"/>
          <w:rFonts w:ascii="Courier New" w:eastAsia="Times New Roman" w:hAnsi="Courier New" w:cs="Courier New"/>
          <w:sz w:val="20"/>
          <w:szCs w:val="20"/>
          <w:lang w:eastAsia="en-IN"/>
        </w:rPr>
      </w:pPr>
      <w:ins w:id="488" w:author="Unknown">
        <w:r w:rsidRPr="00C25CB4">
          <w:rPr>
            <w:rFonts w:ascii="Courier New" w:eastAsia="Times New Roman" w:hAnsi="Courier New" w:cs="Courier New"/>
            <w:sz w:val="20"/>
            <w:szCs w:val="20"/>
            <w:lang w:eastAsia="en-IN"/>
          </w:rPr>
          <w:t xml:space="preserve">        this.users = this.users.filter(u =&gt; u !== 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9" w:author="Unknown"/>
          <w:rFonts w:ascii="Courier New" w:eastAsia="Times New Roman" w:hAnsi="Courier New" w:cs="Courier New"/>
          <w:sz w:val="20"/>
          <w:szCs w:val="20"/>
          <w:lang w:eastAsia="en-IN"/>
        </w:rPr>
      </w:pPr>
      <w:ins w:id="490"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1" w:author="Unknown"/>
          <w:rFonts w:ascii="Courier New" w:eastAsia="Times New Roman" w:hAnsi="Courier New" w:cs="Courier New"/>
          <w:sz w:val="20"/>
          <w:szCs w:val="20"/>
          <w:lang w:eastAsia="en-IN"/>
        </w:rPr>
      </w:pPr>
      <w:ins w:id="492"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3"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4" w:author="Unknown"/>
          <w:rFonts w:ascii="Courier New" w:eastAsia="Times New Roman" w:hAnsi="Courier New" w:cs="Courier New"/>
          <w:sz w:val="20"/>
          <w:szCs w:val="20"/>
          <w:lang w:eastAsia="en-IN"/>
        </w:rPr>
      </w:pPr>
      <w:ins w:id="495" w:author="Unknown">
        <w:r w:rsidRPr="00C25CB4">
          <w:rPr>
            <w:rFonts w:ascii="Courier New" w:eastAsia="Times New Roman" w:hAnsi="Courier New" w:cs="Courier New"/>
            <w:sz w:val="20"/>
            <w:szCs w:val="20"/>
            <w:lang w:eastAsia="en-IN"/>
          </w:rPr>
          <w:t xml:space="preserve">  editUser(user: User): void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6" w:author="Unknown"/>
          <w:rFonts w:ascii="Courier New" w:eastAsia="Times New Roman" w:hAnsi="Courier New" w:cs="Courier New"/>
          <w:sz w:val="20"/>
          <w:szCs w:val="20"/>
          <w:lang w:eastAsia="en-IN"/>
        </w:rPr>
      </w:pPr>
      <w:ins w:id="497" w:author="Unknown">
        <w:r w:rsidRPr="00C25CB4">
          <w:rPr>
            <w:rFonts w:ascii="Courier New" w:eastAsia="Times New Roman" w:hAnsi="Courier New" w:cs="Courier New"/>
            <w:sz w:val="20"/>
            <w:szCs w:val="20"/>
            <w:lang w:eastAsia="en-IN"/>
          </w:rPr>
          <w:t xml:space="preserve">    localStorage.removeItem("editUserId");</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8" w:author="Unknown"/>
          <w:rFonts w:ascii="Courier New" w:eastAsia="Times New Roman" w:hAnsi="Courier New" w:cs="Courier New"/>
          <w:sz w:val="20"/>
          <w:szCs w:val="20"/>
          <w:lang w:eastAsia="en-IN"/>
        </w:rPr>
      </w:pPr>
      <w:ins w:id="499" w:author="Unknown">
        <w:r w:rsidRPr="00C25CB4">
          <w:rPr>
            <w:rFonts w:ascii="Courier New" w:eastAsia="Times New Roman" w:hAnsi="Courier New" w:cs="Courier New"/>
            <w:sz w:val="20"/>
            <w:szCs w:val="20"/>
            <w:lang w:eastAsia="en-IN"/>
          </w:rPr>
          <w:t xml:space="preserve">    localStorage.setItem("editUserId", user.id.toString());</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0" w:author="Unknown"/>
          <w:rFonts w:ascii="Courier New" w:eastAsia="Times New Roman" w:hAnsi="Courier New" w:cs="Courier New"/>
          <w:sz w:val="20"/>
          <w:szCs w:val="20"/>
          <w:lang w:eastAsia="en-IN"/>
        </w:rPr>
      </w:pPr>
      <w:ins w:id="501" w:author="Unknown">
        <w:r w:rsidRPr="00C25CB4">
          <w:rPr>
            <w:rFonts w:ascii="Courier New" w:eastAsia="Times New Roman" w:hAnsi="Courier New" w:cs="Courier New"/>
            <w:sz w:val="20"/>
            <w:szCs w:val="20"/>
            <w:lang w:eastAsia="en-IN"/>
          </w:rPr>
          <w:t xml:space="preserve">    this.router.navigate(['edit-user']);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2" w:author="Unknown"/>
          <w:rFonts w:ascii="Courier New" w:eastAsia="Times New Roman" w:hAnsi="Courier New" w:cs="Courier New"/>
          <w:sz w:val="20"/>
          <w:szCs w:val="20"/>
          <w:lang w:eastAsia="en-IN"/>
        </w:rPr>
      </w:pPr>
      <w:ins w:id="503"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4"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5" w:author="Unknown"/>
          <w:rFonts w:ascii="Courier New" w:eastAsia="Times New Roman" w:hAnsi="Courier New" w:cs="Courier New"/>
          <w:sz w:val="20"/>
          <w:szCs w:val="20"/>
          <w:lang w:eastAsia="en-IN"/>
        </w:rPr>
      </w:pPr>
      <w:ins w:id="506" w:author="Unknown">
        <w:r w:rsidRPr="00C25CB4">
          <w:rPr>
            <w:rFonts w:ascii="Courier New" w:eastAsia="Times New Roman" w:hAnsi="Courier New" w:cs="Courier New"/>
            <w:sz w:val="20"/>
            <w:szCs w:val="20"/>
            <w:lang w:eastAsia="en-IN"/>
          </w:rPr>
          <w:lastRenderedPageBreak/>
          <w:t xml:space="preserve">  addUser(): void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7" w:author="Unknown"/>
          <w:rFonts w:ascii="Courier New" w:eastAsia="Times New Roman" w:hAnsi="Courier New" w:cs="Courier New"/>
          <w:sz w:val="20"/>
          <w:szCs w:val="20"/>
          <w:lang w:eastAsia="en-IN"/>
        </w:rPr>
      </w:pPr>
      <w:ins w:id="508" w:author="Unknown">
        <w:r w:rsidRPr="00C25CB4">
          <w:rPr>
            <w:rFonts w:ascii="Courier New" w:eastAsia="Times New Roman" w:hAnsi="Courier New" w:cs="Courier New"/>
            <w:sz w:val="20"/>
            <w:szCs w:val="20"/>
            <w:lang w:eastAsia="en-IN"/>
          </w:rPr>
          <w:t xml:space="preserve">    this.router.navigate(['add-user']);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9" w:author="Unknown"/>
          <w:rFonts w:ascii="Courier New" w:eastAsia="Times New Roman" w:hAnsi="Courier New" w:cs="Courier New"/>
          <w:sz w:val="20"/>
          <w:szCs w:val="20"/>
          <w:lang w:eastAsia="en-IN"/>
        </w:rPr>
      </w:pPr>
      <w:ins w:id="510"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1" w:author="Unknown"/>
          <w:rFonts w:ascii="Courier New" w:eastAsia="Times New Roman" w:hAnsi="Courier New" w:cs="Courier New"/>
          <w:sz w:val="20"/>
          <w:szCs w:val="20"/>
          <w:lang w:eastAsia="en-IN"/>
        </w:rPr>
      </w:pPr>
      <w:ins w:id="512" w:author="Unknown">
        <w:r w:rsidRPr="00C25CB4">
          <w:rPr>
            <w:rFonts w:ascii="Courier New" w:eastAsia="Times New Roman" w:hAnsi="Courier New" w:cs="Courier New"/>
            <w:sz w:val="20"/>
            <w:szCs w:val="20"/>
            <w:lang w:eastAsia="en-IN"/>
          </w:rPr>
          <w: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3" w:author="Unknown"/>
          <w:rFonts w:ascii="Courier New" w:eastAsia="Times New Roman" w:hAnsi="Courier New" w:cs="Courier New"/>
          <w:sz w:val="20"/>
          <w:szCs w:val="20"/>
          <w:lang w:eastAsia="en-IN"/>
        </w:rPr>
      </w:pPr>
    </w:p>
    <w:p w:rsidR="00C25CB4" w:rsidRPr="00C25CB4" w:rsidRDefault="00C25CB4" w:rsidP="00C25CB4">
      <w:pPr>
        <w:spacing w:after="0" w:line="240" w:lineRule="auto"/>
        <w:rPr>
          <w:ins w:id="514" w:author="Unknown"/>
          <w:rFonts w:ascii="Times New Roman" w:eastAsia="Times New Roman" w:hAnsi="Times New Roman" w:cs="Times New Roman"/>
          <w:sz w:val="24"/>
          <w:szCs w:val="24"/>
          <w:lang w:eastAsia="en-IN"/>
        </w:rPr>
      </w:pPr>
      <w:ins w:id="515" w:author="Unknown">
        <w:r w:rsidRPr="00C25CB4">
          <w:rPr>
            <w:rFonts w:ascii="Times New Roman" w:eastAsia="Times New Roman" w:hAnsi="Times New Roman" w:cs="Times New Roman"/>
            <w:b/>
            <w:bCs/>
            <w:sz w:val="24"/>
            <w:szCs w:val="24"/>
            <w:lang w:eastAsia="en-IN"/>
          </w:rPr>
          <w:t>add-user.component.html</w:t>
        </w:r>
        <w:r w:rsidRPr="00C25CB4">
          <w:rPr>
            <w:rFonts w:ascii="Times New Roman" w:eastAsia="Times New Roman" w:hAnsi="Times New Roman" w:cs="Times New Roman"/>
            <w:sz w:val="24"/>
            <w:szCs w:val="24"/>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6" w:author="Unknown"/>
          <w:rFonts w:ascii="Courier New" w:eastAsia="Times New Roman" w:hAnsi="Courier New" w:cs="Courier New"/>
          <w:sz w:val="20"/>
          <w:szCs w:val="20"/>
          <w:lang w:eastAsia="en-IN"/>
        </w:rPr>
      </w:pPr>
      <w:ins w:id="517" w:author="Unknown">
        <w:r w:rsidRPr="00C25CB4">
          <w:rPr>
            <w:rFonts w:ascii="Courier New" w:eastAsia="Times New Roman" w:hAnsi="Courier New" w:cs="Courier New"/>
            <w:sz w:val="20"/>
            <w:szCs w:val="20"/>
            <w:lang w:eastAsia="en-IN"/>
          </w:rPr>
          <w:t>&lt;div class="col-md-6"&gt;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8" w:author="Unknown"/>
          <w:rFonts w:ascii="Courier New" w:eastAsia="Times New Roman" w:hAnsi="Courier New" w:cs="Courier New"/>
          <w:sz w:val="20"/>
          <w:szCs w:val="20"/>
          <w:lang w:eastAsia="en-IN"/>
        </w:rPr>
      </w:pPr>
      <w:ins w:id="519" w:author="Unknown">
        <w:r w:rsidRPr="00C25CB4">
          <w:rPr>
            <w:rFonts w:ascii="Courier New" w:eastAsia="Times New Roman" w:hAnsi="Courier New" w:cs="Courier New"/>
            <w:sz w:val="20"/>
            <w:szCs w:val="20"/>
            <w:lang w:eastAsia="en-IN"/>
          </w:rPr>
          <w:t xml:space="preserve">  &lt;h2 class="text-center"&gt;Add User&lt;/h2&gt;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0" w:author="Unknown"/>
          <w:rFonts w:ascii="Courier New" w:eastAsia="Times New Roman" w:hAnsi="Courier New" w:cs="Courier New"/>
          <w:sz w:val="20"/>
          <w:szCs w:val="20"/>
          <w:lang w:eastAsia="en-IN"/>
        </w:rPr>
      </w:pPr>
      <w:ins w:id="521" w:author="Unknown">
        <w:r w:rsidRPr="00C25CB4">
          <w:rPr>
            <w:rFonts w:ascii="Courier New" w:eastAsia="Times New Roman" w:hAnsi="Courier New" w:cs="Courier New"/>
            <w:sz w:val="20"/>
            <w:szCs w:val="20"/>
            <w:lang w:eastAsia="en-IN"/>
          </w:rPr>
          <w:t xml:space="preserve">  &lt;form [formGroup]="addForm" (ngSubmit)="onSubmit()"&gt;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2" w:author="Unknown"/>
          <w:rFonts w:ascii="Courier New" w:eastAsia="Times New Roman" w:hAnsi="Courier New" w:cs="Courier New"/>
          <w:sz w:val="20"/>
          <w:szCs w:val="20"/>
          <w:lang w:eastAsia="en-IN"/>
        </w:rPr>
      </w:pPr>
      <w:ins w:id="523" w:author="Unknown">
        <w:r w:rsidRPr="00C25CB4">
          <w:rPr>
            <w:rFonts w:ascii="Courier New" w:eastAsia="Times New Roman" w:hAnsi="Courier New" w:cs="Courier New"/>
            <w:sz w:val="20"/>
            <w:szCs w:val="20"/>
            <w:lang w:eastAsia="en-IN"/>
          </w:rPr>
          <w:t xml:space="preserve">    &lt;div class="form-group"&gt;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4" w:author="Unknown"/>
          <w:rFonts w:ascii="Courier New" w:eastAsia="Times New Roman" w:hAnsi="Courier New" w:cs="Courier New"/>
          <w:sz w:val="20"/>
          <w:szCs w:val="20"/>
          <w:lang w:eastAsia="en-IN"/>
        </w:rPr>
      </w:pPr>
      <w:ins w:id="525" w:author="Unknown">
        <w:r w:rsidRPr="00C25CB4">
          <w:rPr>
            <w:rFonts w:ascii="Courier New" w:eastAsia="Times New Roman" w:hAnsi="Courier New" w:cs="Courier New"/>
            <w:sz w:val="20"/>
            <w:szCs w:val="20"/>
            <w:lang w:eastAsia="en-IN"/>
          </w:rPr>
          <w:t xml:space="preserve">      &lt;label for="email"&gt;Email address:&lt;/label&gt;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6" w:author="Unknown"/>
          <w:rFonts w:ascii="Courier New" w:eastAsia="Times New Roman" w:hAnsi="Courier New" w:cs="Courier New"/>
          <w:sz w:val="20"/>
          <w:szCs w:val="20"/>
          <w:lang w:eastAsia="en-IN"/>
        </w:rPr>
      </w:pPr>
      <w:ins w:id="527" w:author="Unknown">
        <w:r w:rsidRPr="00C25CB4">
          <w:rPr>
            <w:rFonts w:ascii="Courier New" w:eastAsia="Times New Roman" w:hAnsi="Courier New" w:cs="Courier New"/>
            <w:sz w:val="20"/>
            <w:szCs w:val="20"/>
            <w:lang w:eastAsia="en-IN"/>
          </w:rPr>
          <w:t xml:space="preserve">      &lt;input type="email" formControlName="email" placeholder="Email" name="email" class="form-control" id="email"&gt;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8" w:author="Unknown"/>
          <w:rFonts w:ascii="Courier New" w:eastAsia="Times New Roman" w:hAnsi="Courier New" w:cs="Courier New"/>
          <w:sz w:val="20"/>
          <w:szCs w:val="20"/>
          <w:lang w:eastAsia="en-IN"/>
        </w:rPr>
      </w:pPr>
      <w:ins w:id="529" w:author="Unknown">
        <w:r w:rsidRPr="00C25CB4">
          <w:rPr>
            <w:rFonts w:ascii="Courier New" w:eastAsia="Times New Roman" w:hAnsi="Courier New" w:cs="Courier New"/>
            <w:sz w:val="20"/>
            <w:szCs w:val="20"/>
            <w:lang w:eastAsia="en-IN"/>
          </w:rPr>
          <w:t xml:space="preserve">    &lt;/div&gt;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0"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1" w:author="Unknown"/>
          <w:rFonts w:ascii="Courier New" w:eastAsia="Times New Roman" w:hAnsi="Courier New" w:cs="Courier New"/>
          <w:sz w:val="20"/>
          <w:szCs w:val="20"/>
          <w:lang w:eastAsia="en-IN"/>
        </w:rPr>
      </w:pPr>
      <w:ins w:id="532" w:author="Unknown">
        <w:r w:rsidRPr="00C25CB4">
          <w:rPr>
            <w:rFonts w:ascii="Courier New" w:eastAsia="Times New Roman" w:hAnsi="Courier New" w:cs="Courier New"/>
            <w:sz w:val="20"/>
            <w:szCs w:val="20"/>
            <w:lang w:eastAsia="en-IN"/>
          </w:rPr>
          <w:t xml:space="preserve">    &lt;div class="form-group"&gt;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3" w:author="Unknown"/>
          <w:rFonts w:ascii="Courier New" w:eastAsia="Times New Roman" w:hAnsi="Courier New" w:cs="Courier New"/>
          <w:sz w:val="20"/>
          <w:szCs w:val="20"/>
          <w:lang w:eastAsia="en-IN"/>
        </w:rPr>
      </w:pPr>
      <w:ins w:id="534" w:author="Unknown">
        <w:r w:rsidRPr="00C25CB4">
          <w:rPr>
            <w:rFonts w:ascii="Courier New" w:eastAsia="Times New Roman" w:hAnsi="Courier New" w:cs="Courier New"/>
            <w:sz w:val="20"/>
            <w:szCs w:val="20"/>
            <w:lang w:eastAsia="en-IN"/>
          </w:rPr>
          <w:t xml:space="preserve">      &lt;label for="firstName"&gt;First Name:&lt;/label&gt;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5" w:author="Unknown"/>
          <w:rFonts w:ascii="Courier New" w:eastAsia="Times New Roman" w:hAnsi="Courier New" w:cs="Courier New"/>
          <w:sz w:val="20"/>
          <w:szCs w:val="20"/>
          <w:lang w:eastAsia="en-IN"/>
        </w:rPr>
      </w:pPr>
      <w:ins w:id="536" w:author="Unknown">
        <w:r w:rsidRPr="00C25CB4">
          <w:rPr>
            <w:rFonts w:ascii="Courier New" w:eastAsia="Times New Roman" w:hAnsi="Courier New" w:cs="Courier New"/>
            <w:sz w:val="20"/>
            <w:szCs w:val="20"/>
            <w:lang w:eastAsia="en-IN"/>
          </w:rPr>
          <w:t xml:space="preserve">      &lt;input formControlName="firstName" placeholder="First Name" name="firstName" class="form-control" id="firstName"&gt;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7" w:author="Unknown"/>
          <w:rFonts w:ascii="Courier New" w:eastAsia="Times New Roman" w:hAnsi="Courier New" w:cs="Courier New"/>
          <w:sz w:val="20"/>
          <w:szCs w:val="20"/>
          <w:lang w:eastAsia="en-IN"/>
        </w:rPr>
      </w:pPr>
      <w:ins w:id="538" w:author="Unknown">
        <w:r w:rsidRPr="00C25CB4">
          <w:rPr>
            <w:rFonts w:ascii="Courier New" w:eastAsia="Times New Roman" w:hAnsi="Courier New" w:cs="Courier New"/>
            <w:sz w:val="20"/>
            <w:szCs w:val="20"/>
            <w:lang w:eastAsia="en-IN"/>
          </w:rPr>
          <w:t xml:space="preserve">    &lt;/div&gt;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9"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0" w:author="Unknown"/>
          <w:rFonts w:ascii="Courier New" w:eastAsia="Times New Roman" w:hAnsi="Courier New" w:cs="Courier New"/>
          <w:sz w:val="20"/>
          <w:szCs w:val="20"/>
          <w:lang w:eastAsia="en-IN"/>
        </w:rPr>
      </w:pPr>
      <w:ins w:id="541" w:author="Unknown">
        <w:r w:rsidRPr="00C25CB4">
          <w:rPr>
            <w:rFonts w:ascii="Courier New" w:eastAsia="Times New Roman" w:hAnsi="Courier New" w:cs="Courier New"/>
            <w:sz w:val="20"/>
            <w:szCs w:val="20"/>
            <w:lang w:eastAsia="en-IN"/>
          </w:rPr>
          <w:t xml:space="preserve">    &lt;div class="form-group"&gt;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2" w:author="Unknown"/>
          <w:rFonts w:ascii="Courier New" w:eastAsia="Times New Roman" w:hAnsi="Courier New" w:cs="Courier New"/>
          <w:sz w:val="20"/>
          <w:szCs w:val="20"/>
          <w:lang w:eastAsia="en-IN"/>
        </w:rPr>
      </w:pPr>
      <w:ins w:id="543" w:author="Unknown">
        <w:r w:rsidRPr="00C25CB4">
          <w:rPr>
            <w:rFonts w:ascii="Courier New" w:eastAsia="Times New Roman" w:hAnsi="Courier New" w:cs="Courier New"/>
            <w:sz w:val="20"/>
            <w:szCs w:val="20"/>
            <w:lang w:eastAsia="en-IN"/>
          </w:rPr>
          <w:t xml:space="preserve">      &lt;label for="lastName"&gt;Last Name:&lt;/label&gt;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4" w:author="Unknown"/>
          <w:rFonts w:ascii="Courier New" w:eastAsia="Times New Roman" w:hAnsi="Courier New" w:cs="Courier New"/>
          <w:sz w:val="20"/>
          <w:szCs w:val="20"/>
          <w:lang w:eastAsia="en-IN"/>
        </w:rPr>
      </w:pPr>
      <w:ins w:id="545" w:author="Unknown">
        <w:r w:rsidRPr="00C25CB4">
          <w:rPr>
            <w:rFonts w:ascii="Courier New" w:eastAsia="Times New Roman" w:hAnsi="Courier New" w:cs="Courier New"/>
            <w:sz w:val="20"/>
            <w:szCs w:val="20"/>
            <w:lang w:eastAsia="en-IN"/>
          </w:rPr>
          <w:t xml:space="preserve">      &lt;input formControlName="lastName" placeholder="Last name" name="lastName" class="form-control" id="lastName"&gt;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6" w:author="Unknown"/>
          <w:rFonts w:ascii="Courier New" w:eastAsia="Times New Roman" w:hAnsi="Courier New" w:cs="Courier New"/>
          <w:sz w:val="20"/>
          <w:szCs w:val="20"/>
          <w:lang w:eastAsia="en-IN"/>
        </w:rPr>
      </w:pPr>
      <w:ins w:id="547" w:author="Unknown">
        <w:r w:rsidRPr="00C25CB4">
          <w:rPr>
            <w:rFonts w:ascii="Courier New" w:eastAsia="Times New Roman" w:hAnsi="Courier New" w:cs="Courier New"/>
            <w:sz w:val="20"/>
            <w:szCs w:val="20"/>
            <w:lang w:eastAsia="en-IN"/>
          </w:rPr>
          <w:t xml:space="preserve">    &lt;/div&gt;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8"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9" w:author="Unknown"/>
          <w:rFonts w:ascii="Courier New" w:eastAsia="Times New Roman" w:hAnsi="Courier New" w:cs="Courier New"/>
          <w:sz w:val="20"/>
          <w:szCs w:val="20"/>
          <w:lang w:eastAsia="en-IN"/>
        </w:rPr>
      </w:pPr>
      <w:ins w:id="550" w:author="Unknown">
        <w:r w:rsidRPr="00C25CB4">
          <w:rPr>
            <w:rFonts w:ascii="Courier New" w:eastAsia="Times New Roman" w:hAnsi="Courier New" w:cs="Courier New"/>
            <w:sz w:val="20"/>
            <w:szCs w:val="20"/>
            <w:lang w:eastAsia="en-IN"/>
          </w:rPr>
          <w:t xml:space="preserve">    &lt;button class="btn btn-success"&gt;Update&lt;/button&gt;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1" w:author="Unknown"/>
          <w:rFonts w:ascii="Courier New" w:eastAsia="Times New Roman" w:hAnsi="Courier New" w:cs="Courier New"/>
          <w:sz w:val="20"/>
          <w:szCs w:val="20"/>
          <w:lang w:eastAsia="en-IN"/>
        </w:rPr>
      </w:pPr>
      <w:ins w:id="552" w:author="Unknown">
        <w:r w:rsidRPr="00C25CB4">
          <w:rPr>
            <w:rFonts w:ascii="Courier New" w:eastAsia="Times New Roman" w:hAnsi="Courier New" w:cs="Courier New"/>
            <w:sz w:val="20"/>
            <w:szCs w:val="20"/>
            <w:lang w:eastAsia="en-IN"/>
          </w:rPr>
          <w:t xml:space="preserve">  &lt;/form&gt;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3" w:author="Unknown"/>
          <w:rFonts w:ascii="Courier New" w:eastAsia="Times New Roman" w:hAnsi="Courier New" w:cs="Courier New"/>
          <w:sz w:val="20"/>
          <w:szCs w:val="20"/>
          <w:lang w:eastAsia="en-IN"/>
        </w:rPr>
      </w:pPr>
      <w:ins w:id="554" w:author="Unknown">
        <w:r w:rsidRPr="00C25CB4">
          <w:rPr>
            <w:rFonts w:ascii="Courier New" w:eastAsia="Times New Roman" w:hAnsi="Courier New" w:cs="Courier New"/>
            <w:sz w:val="20"/>
            <w:szCs w:val="20"/>
            <w:lang w:eastAsia="en-IN"/>
          </w:rPr>
          <w:t>&lt;/div&gt;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5" w:author="Unknown"/>
          <w:rFonts w:ascii="Courier New" w:eastAsia="Times New Roman" w:hAnsi="Courier New" w:cs="Courier New"/>
          <w:sz w:val="20"/>
          <w:szCs w:val="20"/>
          <w:lang w:eastAsia="en-IN"/>
        </w:rPr>
      </w:pPr>
    </w:p>
    <w:p w:rsidR="00C25CB4" w:rsidRPr="00C25CB4" w:rsidRDefault="00C25CB4" w:rsidP="00C25CB4">
      <w:pPr>
        <w:spacing w:after="0" w:line="240" w:lineRule="auto"/>
        <w:rPr>
          <w:ins w:id="556" w:author="Unknown"/>
          <w:rFonts w:ascii="Times New Roman" w:eastAsia="Times New Roman" w:hAnsi="Times New Roman" w:cs="Times New Roman"/>
          <w:sz w:val="24"/>
          <w:szCs w:val="24"/>
          <w:lang w:eastAsia="en-IN"/>
        </w:rPr>
      </w:pPr>
      <w:ins w:id="557" w:author="Unknown">
        <w:r w:rsidRPr="00C25CB4">
          <w:rPr>
            <w:rFonts w:ascii="Times New Roman" w:eastAsia="Times New Roman" w:hAnsi="Times New Roman" w:cs="Times New Roman"/>
            <w:b/>
            <w:bCs/>
            <w:sz w:val="24"/>
            <w:szCs w:val="24"/>
            <w:lang w:eastAsia="en-IN"/>
          </w:rPr>
          <w:t>add-user.component.ts</w:t>
        </w:r>
        <w:r w:rsidRPr="00C25CB4">
          <w:rPr>
            <w:rFonts w:ascii="Times New Roman" w:eastAsia="Times New Roman" w:hAnsi="Times New Roman" w:cs="Times New Roman"/>
            <w:sz w:val="24"/>
            <w:szCs w:val="24"/>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8" w:author="Unknown"/>
          <w:rFonts w:ascii="Courier New" w:eastAsia="Times New Roman" w:hAnsi="Courier New" w:cs="Courier New"/>
          <w:sz w:val="20"/>
          <w:szCs w:val="20"/>
          <w:lang w:eastAsia="en-IN"/>
        </w:rPr>
      </w:pPr>
      <w:ins w:id="559" w:author="Unknown">
        <w:r w:rsidRPr="00C25CB4">
          <w:rPr>
            <w:rFonts w:ascii="Courier New" w:eastAsia="Times New Roman" w:hAnsi="Courier New" w:cs="Courier New"/>
            <w:sz w:val="20"/>
            <w:szCs w:val="20"/>
            <w:lang w:eastAsia="en-IN"/>
          </w:rPr>
          <w:t>import { Component, OnInit } from '@angular/core';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0" w:author="Unknown"/>
          <w:rFonts w:ascii="Courier New" w:eastAsia="Times New Roman" w:hAnsi="Courier New" w:cs="Courier New"/>
          <w:sz w:val="20"/>
          <w:szCs w:val="20"/>
          <w:lang w:eastAsia="en-IN"/>
        </w:rPr>
      </w:pPr>
      <w:ins w:id="561" w:author="Unknown">
        <w:r w:rsidRPr="00C25CB4">
          <w:rPr>
            <w:rFonts w:ascii="Courier New" w:eastAsia="Times New Roman" w:hAnsi="Courier New" w:cs="Courier New"/>
            <w:sz w:val="20"/>
            <w:szCs w:val="20"/>
            <w:lang w:eastAsia="en-IN"/>
          </w:rPr>
          <w:t>import {FormBuilder, FormGroup, Validators} from "@angular/forms";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2" w:author="Unknown"/>
          <w:rFonts w:ascii="Courier New" w:eastAsia="Times New Roman" w:hAnsi="Courier New" w:cs="Courier New"/>
          <w:sz w:val="20"/>
          <w:szCs w:val="20"/>
          <w:lang w:eastAsia="en-IN"/>
        </w:rPr>
      </w:pPr>
      <w:ins w:id="563" w:author="Unknown">
        <w:r w:rsidRPr="00C25CB4">
          <w:rPr>
            <w:rFonts w:ascii="Courier New" w:eastAsia="Times New Roman" w:hAnsi="Courier New" w:cs="Courier New"/>
            <w:sz w:val="20"/>
            <w:szCs w:val="20"/>
            <w:lang w:eastAsia="en-IN"/>
          </w:rPr>
          <w:t>import {UserService} from "../service/user.service";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4" w:author="Unknown"/>
          <w:rFonts w:ascii="Courier New" w:eastAsia="Times New Roman" w:hAnsi="Courier New" w:cs="Courier New"/>
          <w:sz w:val="20"/>
          <w:szCs w:val="20"/>
          <w:lang w:eastAsia="en-IN"/>
        </w:rPr>
      </w:pPr>
      <w:ins w:id="565" w:author="Unknown">
        <w:r w:rsidRPr="00C25CB4">
          <w:rPr>
            <w:rFonts w:ascii="Courier New" w:eastAsia="Times New Roman" w:hAnsi="Courier New" w:cs="Courier New"/>
            <w:sz w:val="20"/>
            <w:szCs w:val="20"/>
            <w:lang w:eastAsia="en-IN"/>
          </w:rPr>
          <w:t>import {first} from "rxjs/operators";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6" w:author="Unknown"/>
          <w:rFonts w:ascii="Courier New" w:eastAsia="Times New Roman" w:hAnsi="Courier New" w:cs="Courier New"/>
          <w:sz w:val="20"/>
          <w:szCs w:val="20"/>
          <w:lang w:eastAsia="en-IN"/>
        </w:rPr>
      </w:pPr>
      <w:ins w:id="567" w:author="Unknown">
        <w:r w:rsidRPr="00C25CB4">
          <w:rPr>
            <w:rFonts w:ascii="Courier New" w:eastAsia="Times New Roman" w:hAnsi="Courier New" w:cs="Courier New"/>
            <w:sz w:val="20"/>
            <w:szCs w:val="20"/>
            <w:lang w:eastAsia="en-IN"/>
          </w:rPr>
          <w:t>import {Router} from "@angular/router";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8"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9" w:author="Unknown"/>
          <w:rFonts w:ascii="Courier New" w:eastAsia="Times New Roman" w:hAnsi="Courier New" w:cs="Courier New"/>
          <w:sz w:val="20"/>
          <w:szCs w:val="20"/>
          <w:lang w:eastAsia="en-IN"/>
        </w:rPr>
      </w:pPr>
      <w:ins w:id="570" w:author="Unknown">
        <w:r w:rsidRPr="00C25CB4">
          <w:rPr>
            <w:rFonts w:ascii="Courier New" w:eastAsia="Times New Roman" w:hAnsi="Courier New" w:cs="Courier New"/>
            <w:sz w:val="20"/>
            <w:szCs w:val="20"/>
            <w:lang w:eastAsia="en-IN"/>
          </w:rPr>
          <w:t>@Component({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1" w:author="Unknown"/>
          <w:rFonts w:ascii="Courier New" w:eastAsia="Times New Roman" w:hAnsi="Courier New" w:cs="Courier New"/>
          <w:sz w:val="20"/>
          <w:szCs w:val="20"/>
          <w:lang w:eastAsia="en-IN"/>
        </w:rPr>
      </w:pPr>
      <w:ins w:id="572" w:author="Unknown">
        <w:r w:rsidRPr="00C25CB4">
          <w:rPr>
            <w:rFonts w:ascii="Courier New" w:eastAsia="Times New Roman" w:hAnsi="Courier New" w:cs="Courier New"/>
            <w:sz w:val="20"/>
            <w:szCs w:val="20"/>
            <w:lang w:eastAsia="en-IN"/>
          </w:rPr>
          <w:t xml:space="preserve">  selector: 'app-add-user',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3" w:author="Unknown"/>
          <w:rFonts w:ascii="Courier New" w:eastAsia="Times New Roman" w:hAnsi="Courier New" w:cs="Courier New"/>
          <w:sz w:val="20"/>
          <w:szCs w:val="20"/>
          <w:lang w:eastAsia="en-IN"/>
        </w:rPr>
      </w:pPr>
      <w:ins w:id="574" w:author="Unknown">
        <w:r w:rsidRPr="00C25CB4">
          <w:rPr>
            <w:rFonts w:ascii="Courier New" w:eastAsia="Times New Roman" w:hAnsi="Courier New" w:cs="Courier New"/>
            <w:sz w:val="20"/>
            <w:szCs w:val="20"/>
            <w:lang w:eastAsia="en-IN"/>
          </w:rPr>
          <w:t xml:space="preserve">  templateUrl: './add-user.component.html',</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5" w:author="Unknown"/>
          <w:rFonts w:ascii="Courier New" w:eastAsia="Times New Roman" w:hAnsi="Courier New" w:cs="Courier New"/>
          <w:sz w:val="20"/>
          <w:szCs w:val="20"/>
          <w:lang w:eastAsia="en-IN"/>
        </w:rPr>
      </w:pPr>
      <w:ins w:id="576" w:author="Unknown">
        <w:r w:rsidRPr="00C25CB4">
          <w:rPr>
            <w:rFonts w:ascii="Courier New" w:eastAsia="Times New Roman" w:hAnsi="Courier New" w:cs="Courier New"/>
            <w:sz w:val="20"/>
            <w:szCs w:val="20"/>
            <w:lang w:eastAsia="en-IN"/>
          </w:rPr>
          <w:t xml:space="preserve">  styleUrls: ['./add-user.component.css']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7" w:author="Unknown"/>
          <w:rFonts w:ascii="Courier New" w:eastAsia="Times New Roman" w:hAnsi="Courier New" w:cs="Courier New"/>
          <w:sz w:val="20"/>
          <w:szCs w:val="20"/>
          <w:lang w:eastAsia="en-IN"/>
        </w:rPr>
      </w:pPr>
      <w:ins w:id="578" w:author="Unknown">
        <w:r w:rsidRPr="00C25CB4">
          <w:rPr>
            <w:rFonts w:ascii="Courier New" w:eastAsia="Times New Roman" w:hAnsi="Courier New" w:cs="Courier New"/>
            <w:sz w:val="20"/>
            <w:szCs w:val="20"/>
            <w:lang w:eastAsia="en-IN"/>
          </w:rPr>
          <w: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9" w:author="Unknown"/>
          <w:rFonts w:ascii="Courier New" w:eastAsia="Times New Roman" w:hAnsi="Courier New" w:cs="Courier New"/>
          <w:sz w:val="20"/>
          <w:szCs w:val="20"/>
          <w:lang w:eastAsia="en-IN"/>
        </w:rPr>
      </w:pPr>
      <w:ins w:id="580" w:author="Unknown">
        <w:r w:rsidRPr="00C25CB4">
          <w:rPr>
            <w:rFonts w:ascii="Courier New" w:eastAsia="Times New Roman" w:hAnsi="Courier New" w:cs="Courier New"/>
            <w:sz w:val="20"/>
            <w:szCs w:val="20"/>
            <w:lang w:eastAsia="en-IN"/>
          </w:rPr>
          <w:t>export class AddUserComponent implements OnInit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1"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2" w:author="Unknown"/>
          <w:rFonts w:ascii="Courier New" w:eastAsia="Times New Roman" w:hAnsi="Courier New" w:cs="Courier New"/>
          <w:sz w:val="20"/>
          <w:szCs w:val="20"/>
          <w:lang w:eastAsia="en-IN"/>
        </w:rPr>
      </w:pPr>
      <w:ins w:id="583" w:author="Unknown">
        <w:r w:rsidRPr="00C25CB4">
          <w:rPr>
            <w:rFonts w:ascii="Courier New" w:eastAsia="Times New Roman" w:hAnsi="Courier New" w:cs="Courier New"/>
            <w:sz w:val="20"/>
            <w:szCs w:val="20"/>
            <w:lang w:eastAsia="en-IN"/>
          </w:rPr>
          <w:t xml:space="preserve">  constructor(private formBuilder: FormBuilder,private router: Router, private userService: UserService) {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4"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5" w:author="Unknown"/>
          <w:rFonts w:ascii="Courier New" w:eastAsia="Times New Roman" w:hAnsi="Courier New" w:cs="Courier New"/>
          <w:sz w:val="20"/>
          <w:szCs w:val="20"/>
          <w:lang w:eastAsia="en-IN"/>
        </w:rPr>
      </w:pPr>
      <w:ins w:id="586" w:author="Unknown">
        <w:r w:rsidRPr="00C25CB4">
          <w:rPr>
            <w:rFonts w:ascii="Courier New" w:eastAsia="Times New Roman" w:hAnsi="Courier New" w:cs="Courier New"/>
            <w:sz w:val="20"/>
            <w:szCs w:val="20"/>
            <w:lang w:eastAsia="en-IN"/>
          </w:rPr>
          <w:t xml:space="preserve">  addForm: FormGroup;</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7"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8" w:author="Unknown"/>
          <w:rFonts w:ascii="Courier New" w:eastAsia="Times New Roman" w:hAnsi="Courier New" w:cs="Courier New"/>
          <w:sz w:val="20"/>
          <w:szCs w:val="20"/>
          <w:lang w:eastAsia="en-IN"/>
        </w:rPr>
      </w:pPr>
      <w:ins w:id="589" w:author="Unknown">
        <w:r w:rsidRPr="00C25CB4">
          <w:rPr>
            <w:rFonts w:ascii="Courier New" w:eastAsia="Times New Roman" w:hAnsi="Courier New" w:cs="Courier New"/>
            <w:sz w:val="20"/>
            <w:szCs w:val="20"/>
            <w:lang w:eastAsia="en-IN"/>
          </w:rPr>
          <w:t xml:space="preserve">  ngOnInit()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0"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1" w:author="Unknown"/>
          <w:rFonts w:ascii="Courier New" w:eastAsia="Times New Roman" w:hAnsi="Courier New" w:cs="Courier New"/>
          <w:sz w:val="20"/>
          <w:szCs w:val="20"/>
          <w:lang w:eastAsia="en-IN"/>
        </w:rPr>
      </w:pPr>
      <w:ins w:id="592" w:author="Unknown">
        <w:r w:rsidRPr="00C25CB4">
          <w:rPr>
            <w:rFonts w:ascii="Courier New" w:eastAsia="Times New Roman" w:hAnsi="Courier New" w:cs="Courier New"/>
            <w:sz w:val="20"/>
            <w:szCs w:val="20"/>
            <w:lang w:eastAsia="en-IN"/>
          </w:rPr>
          <w:t xml:space="preserve">    this.addForm = this.formBuilder.group({</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3" w:author="Unknown"/>
          <w:rFonts w:ascii="Courier New" w:eastAsia="Times New Roman" w:hAnsi="Courier New" w:cs="Courier New"/>
          <w:sz w:val="20"/>
          <w:szCs w:val="20"/>
          <w:lang w:eastAsia="en-IN"/>
        </w:rPr>
      </w:pPr>
      <w:ins w:id="594" w:author="Unknown">
        <w:r w:rsidRPr="00C25CB4">
          <w:rPr>
            <w:rFonts w:ascii="Courier New" w:eastAsia="Times New Roman" w:hAnsi="Courier New" w:cs="Courier New"/>
            <w:sz w:val="20"/>
            <w:szCs w:val="20"/>
            <w:lang w:eastAsia="en-IN"/>
          </w:rPr>
          <w:t xml:space="preserve">      id: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5" w:author="Unknown"/>
          <w:rFonts w:ascii="Courier New" w:eastAsia="Times New Roman" w:hAnsi="Courier New" w:cs="Courier New"/>
          <w:sz w:val="20"/>
          <w:szCs w:val="20"/>
          <w:lang w:eastAsia="en-IN"/>
        </w:rPr>
      </w:pPr>
      <w:ins w:id="596" w:author="Unknown">
        <w:r w:rsidRPr="00C25CB4">
          <w:rPr>
            <w:rFonts w:ascii="Courier New" w:eastAsia="Times New Roman" w:hAnsi="Courier New" w:cs="Courier New"/>
            <w:sz w:val="20"/>
            <w:szCs w:val="20"/>
            <w:lang w:eastAsia="en-IN"/>
          </w:rPr>
          <w:t xml:space="preserve">      email: ['', Validators.required],</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7" w:author="Unknown"/>
          <w:rFonts w:ascii="Courier New" w:eastAsia="Times New Roman" w:hAnsi="Courier New" w:cs="Courier New"/>
          <w:sz w:val="20"/>
          <w:szCs w:val="20"/>
          <w:lang w:eastAsia="en-IN"/>
        </w:rPr>
      </w:pPr>
      <w:ins w:id="598" w:author="Unknown">
        <w:r w:rsidRPr="00C25CB4">
          <w:rPr>
            <w:rFonts w:ascii="Courier New" w:eastAsia="Times New Roman" w:hAnsi="Courier New" w:cs="Courier New"/>
            <w:sz w:val="20"/>
            <w:szCs w:val="20"/>
            <w:lang w:eastAsia="en-IN"/>
          </w:rPr>
          <w:t xml:space="preserve">      firstName: ['', Validators.required],</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9" w:author="Unknown"/>
          <w:rFonts w:ascii="Courier New" w:eastAsia="Times New Roman" w:hAnsi="Courier New" w:cs="Courier New"/>
          <w:sz w:val="20"/>
          <w:szCs w:val="20"/>
          <w:lang w:eastAsia="en-IN"/>
        </w:rPr>
      </w:pPr>
      <w:ins w:id="600" w:author="Unknown">
        <w:r w:rsidRPr="00C25CB4">
          <w:rPr>
            <w:rFonts w:ascii="Courier New" w:eastAsia="Times New Roman" w:hAnsi="Courier New" w:cs="Courier New"/>
            <w:sz w:val="20"/>
            <w:szCs w:val="20"/>
            <w:lang w:eastAsia="en-IN"/>
          </w:rPr>
          <w:t xml:space="preserve">      lastName: ['', Validators.required]</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1" w:author="Unknown"/>
          <w:rFonts w:ascii="Courier New" w:eastAsia="Times New Roman" w:hAnsi="Courier New" w:cs="Courier New"/>
          <w:sz w:val="20"/>
          <w:szCs w:val="20"/>
          <w:lang w:eastAsia="en-IN"/>
        </w:rPr>
      </w:pPr>
      <w:ins w:id="602"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3"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4" w:author="Unknown"/>
          <w:rFonts w:ascii="Courier New" w:eastAsia="Times New Roman" w:hAnsi="Courier New" w:cs="Courier New"/>
          <w:sz w:val="20"/>
          <w:szCs w:val="20"/>
          <w:lang w:eastAsia="en-IN"/>
        </w:rPr>
      </w:pPr>
      <w:ins w:id="605"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6"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7" w:author="Unknown"/>
          <w:rFonts w:ascii="Courier New" w:eastAsia="Times New Roman" w:hAnsi="Courier New" w:cs="Courier New"/>
          <w:sz w:val="20"/>
          <w:szCs w:val="20"/>
          <w:lang w:eastAsia="en-IN"/>
        </w:rPr>
      </w:pPr>
      <w:ins w:id="608" w:author="Unknown">
        <w:r w:rsidRPr="00C25CB4">
          <w:rPr>
            <w:rFonts w:ascii="Courier New" w:eastAsia="Times New Roman" w:hAnsi="Courier New" w:cs="Courier New"/>
            <w:sz w:val="20"/>
            <w:szCs w:val="20"/>
            <w:lang w:eastAsia="en-IN"/>
          </w:rPr>
          <w:t xml:space="preserve">  onSubmit()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9" w:author="Unknown"/>
          <w:rFonts w:ascii="Courier New" w:eastAsia="Times New Roman" w:hAnsi="Courier New" w:cs="Courier New"/>
          <w:sz w:val="20"/>
          <w:szCs w:val="20"/>
          <w:lang w:eastAsia="en-IN"/>
        </w:rPr>
      </w:pPr>
      <w:ins w:id="610" w:author="Unknown">
        <w:r w:rsidRPr="00C25CB4">
          <w:rPr>
            <w:rFonts w:ascii="Courier New" w:eastAsia="Times New Roman" w:hAnsi="Courier New" w:cs="Courier New"/>
            <w:sz w:val="20"/>
            <w:szCs w:val="20"/>
            <w:lang w:eastAsia="en-IN"/>
          </w:rPr>
          <w:t xml:space="preserve">    this.userService.createUser(this.addForm.value)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1" w:author="Unknown"/>
          <w:rFonts w:ascii="Courier New" w:eastAsia="Times New Roman" w:hAnsi="Courier New" w:cs="Courier New"/>
          <w:sz w:val="20"/>
          <w:szCs w:val="20"/>
          <w:lang w:eastAsia="en-IN"/>
        </w:rPr>
      </w:pPr>
      <w:ins w:id="612" w:author="Unknown">
        <w:r w:rsidRPr="00C25CB4">
          <w:rPr>
            <w:rFonts w:ascii="Courier New" w:eastAsia="Times New Roman" w:hAnsi="Courier New" w:cs="Courier New"/>
            <w:sz w:val="20"/>
            <w:szCs w:val="20"/>
            <w:lang w:eastAsia="en-IN"/>
          </w:rPr>
          <w:t xml:space="preserve">      .subscribe( data =&gt;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3" w:author="Unknown"/>
          <w:rFonts w:ascii="Courier New" w:eastAsia="Times New Roman" w:hAnsi="Courier New" w:cs="Courier New"/>
          <w:sz w:val="20"/>
          <w:szCs w:val="20"/>
          <w:lang w:eastAsia="en-IN"/>
        </w:rPr>
      </w:pPr>
      <w:ins w:id="614" w:author="Unknown">
        <w:r w:rsidRPr="00C25CB4">
          <w:rPr>
            <w:rFonts w:ascii="Courier New" w:eastAsia="Times New Roman" w:hAnsi="Courier New" w:cs="Courier New"/>
            <w:sz w:val="20"/>
            <w:szCs w:val="20"/>
            <w:lang w:eastAsia="en-IN"/>
          </w:rPr>
          <w:t xml:space="preserve">        this.router.navigate(['list-user']);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5" w:author="Unknown"/>
          <w:rFonts w:ascii="Courier New" w:eastAsia="Times New Roman" w:hAnsi="Courier New" w:cs="Courier New"/>
          <w:sz w:val="20"/>
          <w:szCs w:val="20"/>
          <w:lang w:eastAsia="en-IN"/>
        </w:rPr>
      </w:pPr>
      <w:ins w:id="616"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7" w:author="Unknown"/>
          <w:rFonts w:ascii="Courier New" w:eastAsia="Times New Roman" w:hAnsi="Courier New" w:cs="Courier New"/>
          <w:sz w:val="20"/>
          <w:szCs w:val="20"/>
          <w:lang w:eastAsia="en-IN"/>
        </w:rPr>
      </w:pPr>
      <w:ins w:id="618"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9"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0" w:author="Unknown"/>
          <w:rFonts w:ascii="Courier New" w:eastAsia="Times New Roman" w:hAnsi="Courier New" w:cs="Courier New"/>
          <w:sz w:val="20"/>
          <w:szCs w:val="20"/>
          <w:lang w:eastAsia="en-IN"/>
        </w:rPr>
      </w:pPr>
      <w:ins w:id="621" w:author="Unknown">
        <w:r w:rsidRPr="00C25CB4">
          <w:rPr>
            <w:rFonts w:ascii="Courier New" w:eastAsia="Times New Roman" w:hAnsi="Courier New" w:cs="Courier New"/>
            <w:sz w:val="20"/>
            <w:szCs w:val="20"/>
            <w:lang w:eastAsia="en-IN"/>
          </w:rPr>
          <w: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2" w:author="Unknown"/>
          <w:rFonts w:ascii="Courier New" w:eastAsia="Times New Roman" w:hAnsi="Courier New" w:cs="Courier New"/>
          <w:sz w:val="20"/>
          <w:szCs w:val="20"/>
          <w:lang w:eastAsia="en-IN"/>
        </w:rPr>
      </w:pPr>
    </w:p>
    <w:p w:rsidR="00C25CB4" w:rsidRPr="00C25CB4" w:rsidRDefault="00C25CB4" w:rsidP="00C25CB4">
      <w:pPr>
        <w:spacing w:after="0" w:line="240" w:lineRule="auto"/>
        <w:rPr>
          <w:ins w:id="623" w:author="Unknown"/>
          <w:rFonts w:ascii="Times New Roman" w:eastAsia="Times New Roman" w:hAnsi="Times New Roman" w:cs="Times New Roman"/>
          <w:sz w:val="24"/>
          <w:szCs w:val="24"/>
          <w:lang w:eastAsia="en-IN"/>
        </w:rPr>
      </w:pPr>
      <w:ins w:id="624" w:author="Unknown">
        <w:r w:rsidRPr="00C25CB4">
          <w:rPr>
            <w:rFonts w:ascii="Times New Roman" w:eastAsia="Times New Roman" w:hAnsi="Times New Roman" w:cs="Times New Roman"/>
            <w:b/>
            <w:bCs/>
            <w:sz w:val="24"/>
            <w:szCs w:val="24"/>
            <w:lang w:eastAsia="en-IN"/>
          </w:rPr>
          <w:t>edit-user.component.html</w:t>
        </w:r>
        <w:r w:rsidRPr="00C25CB4">
          <w:rPr>
            <w:rFonts w:ascii="Times New Roman" w:eastAsia="Times New Roman" w:hAnsi="Times New Roman" w:cs="Times New Roman"/>
            <w:sz w:val="24"/>
            <w:szCs w:val="24"/>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5" w:author="Unknown"/>
          <w:rFonts w:ascii="Courier New" w:eastAsia="Times New Roman" w:hAnsi="Courier New" w:cs="Courier New"/>
          <w:sz w:val="20"/>
          <w:szCs w:val="20"/>
          <w:lang w:eastAsia="en-IN"/>
        </w:rPr>
      </w:pPr>
      <w:ins w:id="626" w:author="Unknown">
        <w:r w:rsidRPr="00C25CB4">
          <w:rPr>
            <w:rFonts w:ascii="Courier New" w:eastAsia="Times New Roman" w:hAnsi="Courier New" w:cs="Courier New"/>
            <w:sz w:val="20"/>
            <w:szCs w:val="20"/>
            <w:lang w:eastAsia="en-IN"/>
          </w:rPr>
          <w:t>&lt;div class="col-md-6"&gt;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7" w:author="Unknown"/>
          <w:rFonts w:ascii="Courier New" w:eastAsia="Times New Roman" w:hAnsi="Courier New" w:cs="Courier New"/>
          <w:sz w:val="20"/>
          <w:szCs w:val="20"/>
          <w:lang w:eastAsia="en-IN"/>
        </w:rPr>
      </w:pPr>
      <w:ins w:id="628" w:author="Unknown">
        <w:r w:rsidRPr="00C25CB4">
          <w:rPr>
            <w:rFonts w:ascii="Courier New" w:eastAsia="Times New Roman" w:hAnsi="Courier New" w:cs="Courier New"/>
            <w:sz w:val="20"/>
            <w:szCs w:val="20"/>
            <w:lang w:eastAsia="en-IN"/>
          </w:rPr>
          <w:t xml:space="preserve">  &lt;h2 class="text-center"&gt;Edit User&lt;/h2&gt;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9" w:author="Unknown"/>
          <w:rFonts w:ascii="Courier New" w:eastAsia="Times New Roman" w:hAnsi="Courier New" w:cs="Courier New"/>
          <w:sz w:val="20"/>
          <w:szCs w:val="20"/>
          <w:lang w:eastAsia="en-IN"/>
        </w:rPr>
      </w:pPr>
      <w:ins w:id="630" w:author="Unknown">
        <w:r w:rsidRPr="00C25CB4">
          <w:rPr>
            <w:rFonts w:ascii="Courier New" w:eastAsia="Times New Roman" w:hAnsi="Courier New" w:cs="Courier New"/>
            <w:sz w:val="20"/>
            <w:szCs w:val="20"/>
            <w:lang w:eastAsia="en-IN"/>
          </w:rPr>
          <w:t xml:space="preserve">  &lt;form [formGroup]="editForm" (ngSubmit)="onSubmit()"&gt;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1" w:author="Unknown"/>
          <w:rFonts w:ascii="Courier New" w:eastAsia="Times New Roman" w:hAnsi="Courier New" w:cs="Courier New"/>
          <w:sz w:val="20"/>
          <w:szCs w:val="20"/>
          <w:lang w:eastAsia="en-IN"/>
        </w:rPr>
      </w:pPr>
      <w:ins w:id="632" w:author="Unknown">
        <w:r w:rsidRPr="00C25CB4">
          <w:rPr>
            <w:rFonts w:ascii="Courier New" w:eastAsia="Times New Roman" w:hAnsi="Courier New" w:cs="Courier New"/>
            <w:sz w:val="20"/>
            <w:szCs w:val="20"/>
            <w:lang w:eastAsia="en-IN"/>
          </w:rPr>
          <w:t xml:space="preserve">    &lt;div class="form-group"&gt;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3" w:author="Unknown"/>
          <w:rFonts w:ascii="Courier New" w:eastAsia="Times New Roman" w:hAnsi="Courier New" w:cs="Courier New"/>
          <w:sz w:val="20"/>
          <w:szCs w:val="20"/>
          <w:lang w:eastAsia="en-IN"/>
        </w:rPr>
      </w:pPr>
      <w:ins w:id="634" w:author="Unknown">
        <w:r w:rsidRPr="00C25CB4">
          <w:rPr>
            <w:rFonts w:ascii="Courier New" w:eastAsia="Times New Roman" w:hAnsi="Courier New" w:cs="Courier New"/>
            <w:sz w:val="20"/>
            <w:szCs w:val="20"/>
            <w:lang w:eastAsia="en-IN"/>
          </w:rPr>
          <w:t xml:space="preserve">      &lt;label for="email"&gt;Email address:&lt;/label&gt;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5" w:author="Unknown"/>
          <w:rFonts w:ascii="Courier New" w:eastAsia="Times New Roman" w:hAnsi="Courier New" w:cs="Courier New"/>
          <w:sz w:val="20"/>
          <w:szCs w:val="20"/>
          <w:lang w:eastAsia="en-IN"/>
        </w:rPr>
      </w:pPr>
      <w:ins w:id="636" w:author="Unknown">
        <w:r w:rsidRPr="00C25CB4">
          <w:rPr>
            <w:rFonts w:ascii="Courier New" w:eastAsia="Times New Roman" w:hAnsi="Courier New" w:cs="Courier New"/>
            <w:sz w:val="20"/>
            <w:szCs w:val="20"/>
            <w:lang w:eastAsia="en-IN"/>
          </w:rPr>
          <w:t xml:space="preserve">      &lt;input type="email" formControlName="email" placeholder="Email" name="email" class="form-control" id="email"&gt;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7" w:author="Unknown"/>
          <w:rFonts w:ascii="Courier New" w:eastAsia="Times New Roman" w:hAnsi="Courier New" w:cs="Courier New"/>
          <w:sz w:val="20"/>
          <w:szCs w:val="20"/>
          <w:lang w:eastAsia="en-IN"/>
        </w:rPr>
      </w:pPr>
      <w:ins w:id="638" w:author="Unknown">
        <w:r w:rsidRPr="00C25CB4">
          <w:rPr>
            <w:rFonts w:ascii="Courier New" w:eastAsia="Times New Roman" w:hAnsi="Courier New" w:cs="Courier New"/>
            <w:sz w:val="20"/>
            <w:szCs w:val="20"/>
            <w:lang w:eastAsia="en-IN"/>
          </w:rPr>
          <w:t xml:space="preserve">    &lt;/div&gt;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9"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0" w:author="Unknown"/>
          <w:rFonts w:ascii="Courier New" w:eastAsia="Times New Roman" w:hAnsi="Courier New" w:cs="Courier New"/>
          <w:sz w:val="20"/>
          <w:szCs w:val="20"/>
          <w:lang w:eastAsia="en-IN"/>
        </w:rPr>
      </w:pPr>
      <w:ins w:id="641" w:author="Unknown">
        <w:r w:rsidRPr="00C25CB4">
          <w:rPr>
            <w:rFonts w:ascii="Courier New" w:eastAsia="Times New Roman" w:hAnsi="Courier New" w:cs="Courier New"/>
            <w:sz w:val="20"/>
            <w:szCs w:val="20"/>
            <w:lang w:eastAsia="en-IN"/>
          </w:rPr>
          <w:t xml:space="preserve">    &lt;div class="form-group"&gt;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2" w:author="Unknown"/>
          <w:rFonts w:ascii="Courier New" w:eastAsia="Times New Roman" w:hAnsi="Courier New" w:cs="Courier New"/>
          <w:sz w:val="20"/>
          <w:szCs w:val="20"/>
          <w:lang w:eastAsia="en-IN"/>
        </w:rPr>
      </w:pPr>
      <w:ins w:id="643" w:author="Unknown">
        <w:r w:rsidRPr="00C25CB4">
          <w:rPr>
            <w:rFonts w:ascii="Courier New" w:eastAsia="Times New Roman" w:hAnsi="Courier New" w:cs="Courier New"/>
            <w:sz w:val="20"/>
            <w:szCs w:val="20"/>
            <w:lang w:eastAsia="en-IN"/>
          </w:rPr>
          <w:t xml:space="preserve">      &lt;label for="firstName"&gt;First Name:&lt;/label&gt;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4" w:author="Unknown"/>
          <w:rFonts w:ascii="Courier New" w:eastAsia="Times New Roman" w:hAnsi="Courier New" w:cs="Courier New"/>
          <w:sz w:val="20"/>
          <w:szCs w:val="20"/>
          <w:lang w:eastAsia="en-IN"/>
        </w:rPr>
      </w:pPr>
      <w:ins w:id="645" w:author="Unknown">
        <w:r w:rsidRPr="00C25CB4">
          <w:rPr>
            <w:rFonts w:ascii="Courier New" w:eastAsia="Times New Roman" w:hAnsi="Courier New" w:cs="Courier New"/>
            <w:sz w:val="20"/>
            <w:szCs w:val="20"/>
            <w:lang w:eastAsia="en-IN"/>
          </w:rPr>
          <w:t xml:space="preserve">      &lt;input formControlName="firstName" placeholder="First Name" name="firstName" class="form-control" id="firstName"&gt;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6" w:author="Unknown"/>
          <w:rFonts w:ascii="Courier New" w:eastAsia="Times New Roman" w:hAnsi="Courier New" w:cs="Courier New"/>
          <w:sz w:val="20"/>
          <w:szCs w:val="20"/>
          <w:lang w:eastAsia="en-IN"/>
        </w:rPr>
      </w:pPr>
      <w:ins w:id="647" w:author="Unknown">
        <w:r w:rsidRPr="00C25CB4">
          <w:rPr>
            <w:rFonts w:ascii="Courier New" w:eastAsia="Times New Roman" w:hAnsi="Courier New" w:cs="Courier New"/>
            <w:sz w:val="20"/>
            <w:szCs w:val="20"/>
            <w:lang w:eastAsia="en-IN"/>
          </w:rPr>
          <w:t xml:space="preserve">    &lt;/div&gt;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8"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9" w:author="Unknown"/>
          <w:rFonts w:ascii="Courier New" w:eastAsia="Times New Roman" w:hAnsi="Courier New" w:cs="Courier New"/>
          <w:sz w:val="20"/>
          <w:szCs w:val="20"/>
          <w:lang w:eastAsia="en-IN"/>
        </w:rPr>
      </w:pPr>
      <w:ins w:id="650" w:author="Unknown">
        <w:r w:rsidRPr="00C25CB4">
          <w:rPr>
            <w:rFonts w:ascii="Courier New" w:eastAsia="Times New Roman" w:hAnsi="Courier New" w:cs="Courier New"/>
            <w:sz w:val="20"/>
            <w:szCs w:val="20"/>
            <w:lang w:eastAsia="en-IN"/>
          </w:rPr>
          <w:t xml:space="preserve">    &lt;div class="form-group"&gt;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1" w:author="Unknown"/>
          <w:rFonts w:ascii="Courier New" w:eastAsia="Times New Roman" w:hAnsi="Courier New" w:cs="Courier New"/>
          <w:sz w:val="20"/>
          <w:szCs w:val="20"/>
          <w:lang w:eastAsia="en-IN"/>
        </w:rPr>
      </w:pPr>
      <w:ins w:id="652" w:author="Unknown">
        <w:r w:rsidRPr="00C25CB4">
          <w:rPr>
            <w:rFonts w:ascii="Courier New" w:eastAsia="Times New Roman" w:hAnsi="Courier New" w:cs="Courier New"/>
            <w:sz w:val="20"/>
            <w:szCs w:val="20"/>
            <w:lang w:eastAsia="en-IN"/>
          </w:rPr>
          <w:t xml:space="preserve">      &lt;label for="lastName"&gt;Last Name:&lt;/label&gt;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3" w:author="Unknown"/>
          <w:rFonts w:ascii="Courier New" w:eastAsia="Times New Roman" w:hAnsi="Courier New" w:cs="Courier New"/>
          <w:sz w:val="20"/>
          <w:szCs w:val="20"/>
          <w:lang w:eastAsia="en-IN"/>
        </w:rPr>
      </w:pPr>
      <w:ins w:id="654" w:author="Unknown">
        <w:r w:rsidRPr="00C25CB4">
          <w:rPr>
            <w:rFonts w:ascii="Courier New" w:eastAsia="Times New Roman" w:hAnsi="Courier New" w:cs="Courier New"/>
            <w:sz w:val="20"/>
            <w:szCs w:val="20"/>
            <w:lang w:eastAsia="en-IN"/>
          </w:rPr>
          <w:t xml:space="preserve">      &lt;input formControlName="lastName" placeholder="Last name" name="lastName" class="form-control" id="lastName"&gt;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5" w:author="Unknown"/>
          <w:rFonts w:ascii="Courier New" w:eastAsia="Times New Roman" w:hAnsi="Courier New" w:cs="Courier New"/>
          <w:sz w:val="20"/>
          <w:szCs w:val="20"/>
          <w:lang w:eastAsia="en-IN"/>
        </w:rPr>
      </w:pPr>
      <w:ins w:id="656" w:author="Unknown">
        <w:r w:rsidRPr="00C25CB4">
          <w:rPr>
            <w:rFonts w:ascii="Courier New" w:eastAsia="Times New Roman" w:hAnsi="Courier New" w:cs="Courier New"/>
            <w:sz w:val="20"/>
            <w:szCs w:val="20"/>
            <w:lang w:eastAsia="en-IN"/>
          </w:rPr>
          <w:t xml:space="preserve">    &lt;/div&gt;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7"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8" w:author="Unknown"/>
          <w:rFonts w:ascii="Courier New" w:eastAsia="Times New Roman" w:hAnsi="Courier New" w:cs="Courier New"/>
          <w:sz w:val="20"/>
          <w:szCs w:val="20"/>
          <w:lang w:eastAsia="en-IN"/>
        </w:rPr>
      </w:pPr>
      <w:ins w:id="659" w:author="Unknown">
        <w:r w:rsidRPr="00C25CB4">
          <w:rPr>
            <w:rFonts w:ascii="Courier New" w:eastAsia="Times New Roman" w:hAnsi="Courier New" w:cs="Courier New"/>
            <w:sz w:val="20"/>
            <w:szCs w:val="20"/>
            <w:lang w:eastAsia="en-IN"/>
          </w:rPr>
          <w:t xml:space="preserve">    &lt;button class="btn btn-success"&gt;Update&lt;/button&gt;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0" w:author="Unknown"/>
          <w:rFonts w:ascii="Courier New" w:eastAsia="Times New Roman" w:hAnsi="Courier New" w:cs="Courier New"/>
          <w:sz w:val="20"/>
          <w:szCs w:val="20"/>
          <w:lang w:eastAsia="en-IN"/>
        </w:rPr>
      </w:pPr>
      <w:ins w:id="661" w:author="Unknown">
        <w:r w:rsidRPr="00C25CB4">
          <w:rPr>
            <w:rFonts w:ascii="Courier New" w:eastAsia="Times New Roman" w:hAnsi="Courier New" w:cs="Courier New"/>
            <w:sz w:val="20"/>
            <w:szCs w:val="20"/>
            <w:lang w:eastAsia="en-IN"/>
          </w:rPr>
          <w:t xml:space="preserve">  &lt;/form&gt;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2" w:author="Unknown"/>
          <w:rFonts w:ascii="Courier New" w:eastAsia="Times New Roman" w:hAnsi="Courier New" w:cs="Courier New"/>
          <w:sz w:val="20"/>
          <w:szCs w:val="20"/>
          <w:lang w:eastAsia="en-IN"/>
        </w:rPr>
      </w:pPr>
      <w:ins w:id="663" w:author="Unknown">
        <w:r w:rsidRPr="00C25CB4">
          <w:rPr>
            <w:rFonts w:ascii="Courier New" w:eastAsia="Times New Roman" w:hAnsi="Courier New" w:cs="Courier New"/>
            <w:sz w:val="20"/>
            <w:szCs w:val="20"/>
            <w:lang w:eastAsia="en-IN"/>
          </w:rPr>
          <w:t>&lt;/div&gt;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4" w:author="Unknown"/>
          <w:rFonts w:ascii="Courier New" w:eastAsia="Times New Roman" w:hAnsi="Courier New" w:cs="Courier New"/>
          <w:sz w:val="20"/>
          <w:szCs w:val="20"/>
          <w:lang w:eastAsia="en-IN"/>
        </w:rPr>
      </w:pPr>
    </w:p>
    <w:p w:rsidR="00C25CB4" w:rsidRPr="00C25CB4" w:rsidRDefault="00C25CB4" w:rsidP="00C25CB4">
      <w:pPr>
        <w:spacing w:after="0" w:line="240" w:lineRule="auto"/>
        <w:rPr>
          <w:ins w:id="665" w:author="Unknown"/>
          <w:rFonts w:ascii="Times New Roman" w:eastAsia="Times New Roman" w:hAnsi="Times New Roman" w:cs="Times New Roman"/>
          <w:sz w:val="24"/>
          <w:szCs w:val="24"/>
          <w:lang w:eastAsia="en-IN"/>
        </w:rPr>
      </w:pPr>
      <w:ins w:id="666" w:author="Unknown">
        <w:r w:rsidRPr="00C25CB4">
          <w:rPr>
            <w:rFonts w:ascii="Times New Roman" w:eastAsia="Times New Roman" w:hAnsi="Times New Roman" w:cs="Times New Roman"/>
            <w:b/>
            <w:bCs/>
            <w:sz w:val="24"/>
            <w:szCs w:val="24"/>
            <w:lang w:eastAsia="en-IN"/>
          </w:rPr>
          <w:t>edit-user.component.ts</w:t>
        </w:r>
        <w:r w:rsidRPr="00C25CB4">
          <w:rPr>
            <w:rFonts w:ascii="Times New Roman" w:eastAsia="Times New Roman" w:hAnsi="Times New Roman" w:cs="Times New Roman"/>
            <w:sz w:val="24"/>
            <w:szCs w:val="24"/>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7" w:author="Unknown"/>
          <w:rFonts w:ascii="Courier New" w:eastAsia="Times New Roman" w:hAnsi="Courier New" w:cs="Courier New"/>
          <w:sz w:val="20"/>
          <w:szCs w:val="20"/>
          <w:lang w:eastAsia="en-IN"/>
        </w:rPr>
      </w:pPr>
      <w:ins w:id="668" w:author="Unknown">
        <w:r w:rsidRPr="00C25CB4">
          <w:rPr>
            <w:rFonts w:ascii="Courier New" w:eastAsia="Times New Roman" w:hAnsi="Courier New" w:cs="Courier New"/>
            <w:sz w:val="20"/>
            <w:szCs w:val="20"/>
            <w:lang w:eastAsia="en-IN"/>
          </w:rPr>
          <w:lastRenderedPageBreak/>
          <w:t>import { Component, OnInit } from '@angular/core';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9" w:author="Unknown"/>
          <w:rFonts w:ascii="Courier New" w:eastAsia="Times New Roman" w:hAnsi="Courier New" w:cs="Courier New"/>
          <w:sz w:val="20"/>
          <w:szCs w:val="20"/>
          <w:lang w:eastAsia="en-IN"/>
        </w:rPr>
      </w:pPr>
      <w:ins w:id="670" w:author="Unknown">
        <w:r w:rsidRPr="00C25CB4">
          <w:rPr>
            <w:rFonts w:ascii="Courier New" w:eastAsia="Times New Roman" w:hAnsi="Courier New" w:cs="Courier New"/>
            <w:sz w:val="20"/>
            <w:szCs w:val="20"/>
            <w:lang w:eastAsia="en-IN"/>
          </w:rPr>
          <w:t>import {UserService} from "../service/user.service";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1" w:author="Unknown"/>
          <w:rFonts w:ascii="Courier New" w:eastAsia="Times New Roman" w:hAnsi="Courier New" w:cs="Courier New"/>
          <w:sz w:val="20"/>
          <w:szCs w:val="20"/>
          <w:lang w:eastAsia="en-IN"/>
        </w:rPr>
      </w:pPr>
      <w:ins w:id="672" w:author="Unknown">
        <w:r w:rsidRPr="00C25CB4">
          <w:rPr>
            <w:rFonts w:ascii="Courier New" w:eastAsia="Times New Roman" w:hAnsi="Courier New" w:cs="Courier New"/>
            <w:sz w:val="20"/>
            <w:szCs w:val="20"/>
            <w:lang w:eastAsia="en-IN"/>
          </w:rPr>
          <w:t>import {Router} from "@angular/router";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3" w:author="Unknown"/>
          <w:rFonts w:ascii="Courier New" w:eastAsia="Times New Roman" w:hAnsi="Courier New" w:cs="Courier New"/>
          <w:sz w:val="20"/>
          <w:szCs w:val="20"/>
          <w:lang w:eastAsia="en-IN"/>
        </w:rPr>
      </w:pPr>
      <w:ins w:id="674" w:author="Unknown">
        <w:r w:rsidRPr="00C25CB4">
          <w:rPr>
            <w:rFonts w:ascii="Courier New" w:eastAsia="Times New Roman" w:hAnsi="Courier New" w:cs="Courier New"/>
            <w:sz w:val="20"/>
            <w:szCs w:val="20"/>
            <w:lang w:eastAsia="en-IN"/>
          </w:rPr>
          <w:t>import {User} from "../model/user.model";</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5" w:author="Unknown"/>
          <w:rFonts w:ascii="Courier New" w:eastAsia="Times New Roman" w:hAnsi="Courier New" w:cs="Courier New"/>
          <w:sz w:val="20"/>
          <w:szCs w:val="20"/>
          <w:lang w:eastAsia="en-IN"/>
        </w:rPr>
      </w:pPr>
      <w:ins w:id="676" w:author="Unknown">
        <w:r w:rsidRPr="00C25CB4">
          <w:rPr>
            <w:rFonts w:ascii="Courier New" w:eastAsia="Times New Roman" w:hAnsi="Courier New" w:cs="Courier New"/>
            <w:sz w:val="20"/>
            <w:szCs w:val="20"/>
            <w:lang w:eastAsia="en-IN"/>
          </w:rPr>
          <w:t>import {FormBuilder, FormGroup, Validators} from "@angular/forms";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7" w:author="Unknown"/>
          <w:rFonts w:ascii="Courier New" w:eastAsia="Times New Roman" w:hAnsi="Courier New" w:cs="Courier New"/>
          <w:sz w:val="20"/>
          <w:szCs w:val="20"/>
          <w:lang w:eastAsia="en-IN"/>
        </w:rPr>
      </w:pPr>
      <w:ins w:id="678" w:author="Unknown">
        <w:r w:rsidRPr="00C25CB4">
          <w:rPr>
            <w:rFonts w:ascii="Courier New" w:eastAsia="Times New Roman" w:hAnsi="Courier New" w:cs="Courier New"/>
            <w:sz w:val="20"/>
            <w:szCs w:val="20"/>
            <w:lang w:eastAsia="en-IN"/>
          </w:rPr>
          <w:t>import {first} from "rxjs/operators";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9"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0" w:author="Unknown"/>
          <w:rFonts w:ascii="Courier New" w:eastAsia="Times New Roman" w:hAnsi="Courier New" w:cs="Courier New"/>
          <w:sz w:val="20"/>
          <w:szCs w:val="20"/>
          <w:lang w:eastAsia="en-IN"/>
        </w:rPr>
      </w:pPr>
      <w:ins w:id="681" w:author="Unknown">
        <w:r w:rsidRPr="00C25CB4">
          <w:rPr>
            <w:rFonts w:ascii="Courier New" w:eastAsia="Times New Roman" w:hAnsi="Courier New" w:cs="Courier New"/>
            <w:sz w:val="20"/>
            <w:szCs w:val="20"/>
            <w:lang w:eastAsia="en-IN"/>
          </w:rPr>
          <w:t>@Component({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2" w:author="Unknown"/>
          <w:rFonts w:ascii="Courier New" w:eastAsia="Times New Roman" w:hAnsi="Courier New" w:cs="Courier New"/>
          <w:sz w:val="20"/>
          <w:szCs w:val="20"/>
          <w:lang w:eastAsia="en-IN"/>
        </w:rPr>
      </w:pPr>
      <w:ins w:id="683" w:author="Unknown">
        <w:r w:rsidRPr="00C25CB4">
          <w:rPr>
            <w:rFonts w:ascii="Courier New" w:eastAsia="Times New Roman" w:hAnsi="Courier New" w:cs="Courier New"/>
            <w:sz w:val="20"/>
            <w:szCs w:val="20"/>
            <w:lang w:eastAsia="en-IN"/>
          </w:rPr>
          <w:t xml:space="preserve">  selector: 'app-edit-user',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4" w:author="Unknown"/>
          <w:rFonts w:ascii="Courier New" w:eastAsia="Times New Roman" w:hAnsi="Courier New" w:cs="Courier New"/>
          <w:sz w:val="20"/>
          <w:szCs w:val="20"/>
          <w:lang w:eastAsia="en-IN"/>
        </w:rPr>
      </w:pPr>
      <w:ins w:id="685" w:author="Unknown">
        <w:r w:rsidRPr="00C25CB4">
          <w:rPr>
            <w:rFonts w:ascii="Courier New" w:eastAsia="Times New Roman" w:hAnsi="Courier New" w:cs="Courier New"/>
            <w:sz w:val="20"/>
            <w:szCs w:val="20"/>
            <w:lang w:eastAsia="en-IN"/>
          </w:rPr>
          <w:t xml:space="preserve">  templateUrl: './edit-user.component.html',</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6" w:author="Unknown"/>
          <w:rFonts w:ascii="Courier New" w:eastAsia="Times New Roman" w:hAnsi="Courier New" w:cs="Courier New"/>
          <w:sz w:val="20"/>
          <w:szCs w:val="20"/>
          <w:lang w:eastAsia="en-IN"/>
        </w:rPr>
      </w:pPr>
      <w:ins w:id="687" w:author="Unknown">
        <w:r w:rsidRPr="00C25CB4">
          <w:rPr>
            <w:rFonts w:ascii="Courier New" w:eastAsia="Times New Roman" w:hAnsi="Courier New" w:cs="Courier New"/>
            <w:sz w:val="20"/>
            <w:szCs w:val="20"/>
            <w:lang w:eastAsia="en-IN"/>
          </w:rPr>
          <w:t xml:space="preserve">  styleUrls: ['./edit-user.component.css']</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8" w:author="Unknown"/>
          <w:rFonts w:ascii="Courier New" w:eastAsia="Times New Roman" w:hAnsi="Courier New" w:cs="Courier New"/>
          <w:sz w:val="20"/>
          <w:szCs w:val="20"/>
          <w:lang w:eastAsia="en-IN"/>
        </w:rPr>
      </w:pPr>
      <w:ins w:id="689" w:author="Unknown">
        <w:r w:rsidRPr="00C25CB4">
          <w:rPr>
            <w:rFonts w:ascii="Courier New" w:eastAsia="Times New Roman" w:hAnsi="Courier New" w:cs="Courier New"/>
            <w:sz w:val="20"/>
            <w:szCs w:val="20"/>
            <w:lang w:eastAsia="en-IN"/>
          </w:rPr>
          <w: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0" w:author="Unknown"/>
          <w:rFonts w:ascii="Courier New" w:eastAsia="Times New Roman" w:hAnsi="Courier New" w:cs="Courier New"/>
          <w:sz w:val="20"/>
          <w:szCs w:val="20"/>
          <w:lang w:eastAsia="en-IN"/>
        </w:rPr>
      </w:pPr>
      <w:ins w:id="691" w:author="Unknown">
        <w:r w:rsidRPr="00C25CB4">
          <w:rPr>
            <w:rFonts w:ascii="Courier New" w:eastAsia="Times New Roman" w:hAnsi="Courier New" w:cs="Courier New"/>
            <w:sz w:val="20"/>
            <w:szCs w:val="20"/>
            <w:lang w:eastAsia="en-IN"/>
          </w:rPr>
          <w:t>export class EditUserComponent implements OnInit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2"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3" w:author="Unknown"/>
          <w:rFonts w:ascii="Courier New" w:eastAsia="Times New Roman" w:hAnsi="Courier New" w:cs="Courier New"/>
          <w:sz w:val="20"/>
          <w:szCs w:val="20"/>
          <w:lang w:eastAsia="en-IN"/>
        </w:rPr>
      </w:pPr>
      <w:ins w:id="694" w:author="Unknown">
        <w:r w:rsidRPr="00C25CB4">
          <w:rPr>
            <w:rFonts w:ascii="Courier New" w:eastAsia="Times New Roman" w:hAnsi="Courier New" w:cs="Courier New"/>
            <w:sz w:val="20"/>
            <w:szCs w:val="20"/>
            <w:lang w:eastAsia="en-IN"/>
          </w:rPr>
          <w:t xml:space="preserve">  user: 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5" w:author="Unknown"/>
          <w:rFonts w:ascii="Courier New" w:eastAsia="Times New Roman" w:hAnsi="Courier New" w:cs="Courier New"/>
          <w:sz w:val="20"/>
          <w:szCs w:val="20"/>
          <w:lang w:eastAsia="en-IN"/>
        </w:rPr>
      </w:pPr>
      <w:ins w:id="696" w:author="Unknown">
        <w:r w:rsidRPr="00C25CB4">
          <w:rPr>
            <w:rFonts w:ascii="Courier New" w:eastAsia="Times New Roman" w:hAnsi="Courier New" w:cs="Courier New"/>
            <w:sz w:val="20"/>
            <w:szCs w:val="20"/>
            <w:lang w:eastAsia="en-IN"/>
          </w:rPr>
          <w:t xml:space="preserve">  editForm: FormGroup;</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7" w:author="Unknown"/>
          <w:rFonts w:ascii="Courier New" w:eastAsia="Times New Roman" w:hAnsi="Courier New" w:cs="Courier New"/>
          <w:sz w:val="20"/>
          <w:szCs w:val="20"/>
          <w:lang w:eastAsia="en-IN"/>
        </w:rPr>
      </w:pPr>
      <w:ins w:id="698" w:author="Unknown">
        <w:r w:rsidRPr="00C25CB4">
          <w:rPr>
            <w:rFonts w:ascii="Courier New" w:eastAsia="Times New Roman" w:hAnsi="Courier New" w:cs="Courier New"/>
            <w:sz w:val="20"/>
            <w:szCs w:val="20"/>
            <w:lang w:eastAsia="en-IN"/>
          </w:rPr>
          <w:t xml:space="preserve">  constructor(private formBuilder: FormBuilder,private router: Router, private userService: UserService) {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9"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0" w:author="Unknown"/>
          <w:rFonts w:ascii="Courier New" w:eastAsia="Times New Roman" w:hAnsi="Courier New" w:cs="Courier New"/>
          <w:sz w:val="20"/>
          <w:szCs w:val="20"/>
          <w:lang w:eastAsia="en-IN"/>
        </w:rPr>
      </w:pPr>
      <w:ins w:id="701" w:author="Unknown">
        <w:r w:rsidRPr="00C25CB4">
          <w:rPr>
            <w:rFonts w:ascii="Courier New" w:eastAsia="Times New Roman" w:hAnsi="Courier New" w:cs="Courier New"/>
            <w:sz w:val="20"/>
            <w:szCs w:val="20"/>
            <w:lang w:eastAsia="en-IN"/>
          </w:rPr>
          <w:t xml:space="preserve">  ngOnInit()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2" w:author="Unknown"/>
          <w:rFonts w:ascii="Courier New" w:eastAsia="Times New Roman" w:hAnsi="Courier New" w:cs="Courier New"/>
          <w:sz w:val="20"/>
          <w:szCs w:val="20"/>
          <w:lang w:eastAsia="en-IN"/>
        </w:rPr>
      </w:pPr>
      <w:ins w:id="703" w:author="Unknown">
        <w:r w:rsidRPr="00C25CB4">
          <w:rPr>
            <w:rFonts w:ascii="Courier New" w:eastAsia="Times New Roman" w:hAnsi="Courier New" w:cs="Courier New"/>
            <w:sz w:val="20"/>
            <w:szCs w:val="20"/>
            <w:lang w:eastAsia="en-IN"/>
          </w:rPr>
          <w:t xml:space="preserve">    let userId = localStorage.getItem("editUserId");</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4" w:author="Unknown"/>
          <w:rFonts w:ascii="Courier New" w:eastAsia="Times New Roman" w:hAnsi="Courier New" w:cs="Courier New"/>
          <w:sz w:val="20"/>
          <w:szCs w:val="20"/>
          <w:lang w:eastAsia="en-IN"/>
        </w:rPr>
      </w:pPr>
      <w:ins w:id="705" w:author="Unknown">
        <w:r w:rsidRPr="00C25CB4">
          <w:rPr>
            <w:rFonts w:ascii="Courier New" w:eastAsia="Times New Roman" w:hAnsi="Courier New" w:cs="Courier New"/>
            <w:sz w:val="20"/>
            <w:szCs w:val="20"/>
            <w:lang w:eastAsia="en-IN"/>
          </w:rPr>
          <w:t xml:space="preserve">    if(!userId)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6" w:author="Unknown"/>
          <w:rFonts w:ascii="Courier New" w:eastAsia="Times New Roman" w:hAnsi="Courier New" w:cs="Courier New"/>
          <w:sz w:val="20"/>
          <w:szCs w:val="20"/>
          <w:lang w:eastAsia="en-IN"/>
        </w:rPr>
      </w:pPr>
      <w:ins w:id="707" w:author="Unknown">
        <w:r w:rsidRPr="00C25CB4">
          <w:rPr>
            <w:rFonts w:ascii="Courier New" w:eastAsia="Times New Roman" w:hAnsi="Courier New" w:cs="Courier New"/>
            <w:sz w:val="20"/>
            <w:szCs w:val="20"/>
            <w:lang w:eastAsia="en-IN"/>
          </w:rPr>
          <w:t xml:space="preserve">      alert("Invalid action.")</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8" w:author="Unknown"/>
          <w:rFonts w:ascii="Courier New" w:eastAsia="Times New Roman" w:hAnsi="Courier New" w:cs="Courier New"/>
          <w:sz w:val="20"/>
          <w:szCs w:val="20"/>
          <w:lang w:eastAsia="en-IN"/>
        </w:rPr>
      </w:pPr>
      <w:ins w:id="709" w:author="Unknown">
        <w:r w:rsidRPr="00C25CB4">
          <w:rPr>
            <w:rFonts w:ascii="Courier New" w:eastAsia="Times New Roman" w:hAnsi="Courier New" w:cs="Courier New"/>
            <w:sz w:val="20"/>
            <w:szCs w:val="20"/>
            <w:lang w:eastAsia="en-IN"/>
          </w:rPr>
          <w:t xml:space="preserve">      this.router.navigate(['list-user']);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0" w:author="Unknown"/>
          <w:rFonts w:ascii="Courier New" w:eastAsia="Times New Roman" w:hAnsi="Courier New" w:cs="Courier New"/>
          <w:sz w:val="20"/>
          <w:szCs w:val="20"/>
          <w:lang w:eastAsia="en-IN"/>
        </w:rPr>
      </w:pPr>
      <w:ins w:id="711" w:author="Unknown">
        <w:r w:rsidRPr="00C25CB4">
          <w:rPr>
            <w:rFonts w:ascii="Courier New" w:eastAsia="Times New Roman" w:hAnsi="Courier New" w:cs="Courier New"/>
            <w:sz w:val="20"/>
            <w:szCs w:val="20"/>
            <w:lang w:eastAsia="en-IN"/>
          </w:rPr>
          <w:t xml:space="preserve">      return;</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2" w:author="Unknown"/>
          <w:rFonts w:ascii="Courier New" w:eastAsia="Times New Roman" w:hAnsi="Courier New" w:cs="Courier New"/>
          <w:sz w:val="20"/>
          <w:szCs w:val="20"/>
          <w:lang w:eastAsia="en-IN"/>
        </w:rPr>
      </w:pPr>
      <w:ins w:id="713"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4" w:author="Unknown"/>
          <w:rFonts w:ascii="Courier New" w:eastAsia="Times New Roman" w:hAnsi="Courier New" w:cs="Courier New"/>
          <w:sz w:val="20"/>
          <w:szCs w:val="20"/>
          <w:lang w:eastAsia="en-IN"/>
        </w:rPr>
      </w:pPr>
      <w:ins w:id="715" w:author="Unknown">
        <w:r w:rsidRPr="00C25CB4">
          <w:rPr>
            <w:rFonts w:ascii="Courier New" w:eastAsia="Times New Roman" w:hAnsi="Courier New" w:cs="Courier New"/>
            <w:sz w:val="20"/>
            <w:szCs w:val="20"/>
            <w:lang w:eastAsia="en-IN"/>
          </w:rPr>
          <w:t xml:space="preserve">    this.editForm = this.formBuilder.group({</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6" w:author="Unknown"/>
          <w:rFonts w:ascii="Courier New" w:eastAsia="Times New Roman" w:hAnsi="Courier New" w:cs="Courier New"/>
          <w:sz w:val="20"/>
          <w:szCs w:val="20"/>
          <w:lang w:eastAsia="en-IN"/>
        </w:rPr>
      </w:pPr>
      <w:ins w:id="717" w:author="Unknown">
        <w:r w:rsidRPr="00C25CB4">
          <w:rPr>
            <w:rFonts w:ascii="Courier New" w:eastAsia="Times New Roman" w:hAnsi="Courier New" w:cs="Courier New"/>
            <w:sz w:val="20"/>
            <w:szCs w:val="20"/>
            <w:lang w:eastAsia="en-IN"/>
          </w:rPr>
          <w:t xml:space="preserve">      id: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8" w:author="Unknown"/>
          <w:rFonts w:ascii="Courier New" w:eastAsia="Times New Roman" w:hAnsi="Courier New" w:cs="Courier New"/>
          <w:sz w:val="20"/>
          <w:szCs w:val="20"/>
          <w:lang w:eastAsia="en-IN"/>
        </w:rPr>
      </w:pPr>
      <w:ins w:id="719" w:author="Unknown">
        <w:r w:rsidRPr="00C25CB4">
          <w:rPr>
            <w:rFonts w:ascii="Courier New" w:eastAsia="Times New Roman" w:hAnsi="Courier New" w:cs="Courier New"/>
            <w:sz w:val="20"/>
            <w:szCs w:val="20"/>
            <w:lang w:eastAsia="en-IN"/>
          </w:rPr>
          <w:t xml:space="preserve">      email: ['', Validators.required],</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0" w:author="Unknown"/>
          <w:rFonts w:ascii="Courier New" w:eastAsia="Times New Roman" w:hAnsi="Courier New" w:cs="Courier New"/>
          <w:sz w:val="20"/>
          <w:szCs w:val="20"/>
          <w:lang w:eastAsia="en-IN"/>
        </w:rPr>
      </w:pPr>
      <w:ins w:id="721" w:author="Unknown">
        <w:r w:rsidRPr="00C25CB4">
          <w:rPr>
            <w:rFonts w:ascii="Courier New" w:eastAsia="Times New Roman" w:hAnsi="Courier New" w:cs="Courier New"/>
            <w:sz w:val="20"/>
            <w:szCs w:val="20"/>
            <w:lang w:eastAsia="en-IN"/>
          </w:rPr>
          <w:t xml:space="preserve">      firstName: ['', Validators.required],</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2" w:author="Unknown"/>
          <w:rFonts w:ascii="Courier New" w:eastAsia="Times New Roman" w:hAnsi="Courier New" w:cs="Courier New"/>
          <w:sz w:val="20"/>
          <w:szCs w:val="20"/>
          <w:lang w:eastAsia="en-IN"/>
        </w:rPr>
      </w:pPr>
      <w:ins w:id="723" w:author="Unknown">
        <w:r w:rsidRPr="00C25CB4">
          <w:rPr>
            <w:rFonts w:ascii="Courier New" w:eastAsia="Times New Roman" w:hAnsi="Courier New" w:cs="Courier New"/>
            <w:sz w:val="20"/>
            <w:szCs w:val="20"/>
            <w:lang w:eastAsia="en-IN"/>
          </w:rPr>
          <w:t xml:space="preserve">      lastName: ['', Validators.required]</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4" w:author="Unknown"/>
          <w:rFonts w:ascii="Courier New" w:eastAsia="Times New Roman" w:hAnsi="Courier New" w:cs="Courier New"/>
          <w:sz w:val="20"/>
          <w:szCs w:val="20"/>
          <w:lang w:eastAsia="en-IN"/>
        </w:rPr>
      </w:pPr>
      <w:ins w:id="725"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6" w:author="Unknown"/>
          <w:rFonts w:ascii="Courier New" w:eastAsia="Times New Roman" w:hAnsi="Courier New" w:cs="Courier New"/>
          <w:sz w:val="20"/>
          <w:szCs w:val="20"/>
          <w:lang w:eastAsia="en-IN"/>
        </w:rPr>
      </w:pPr>
      <w:ins w:id="727" w:author="Unknown">
        <w:r w:rsidRPr="00C25CB4">
          <w:rPr>
            <w:rFonts w:ascii="Courier New" w:eastAsia="Times New Roman" w:hAnsi="Courier New" w:cs="Courier New"/>
            <w:sz w:val="20"/>
            <w:szCs w:val="20"/>
            <w:lang w:eastAsia="en-IN"/>
          </w:rPr>
          <w:t xml:space="preserve">    this.userService.getUserById(+userId)</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8" w:author="Unknown"/>
          <w:rFonts w:ascii="Courier New" w:eastAsia="Times New Roman" w:hAnsi="Courier New" w:cs="Courier New"/>
          <w:sz w:val="20"/>
          <w:szCs w:val="20"/>
          <w:lang w:eastAsia="en-IN"/>
        </w:rPr>
      </w:pPr>
      <w:ins w:id="729" w:author="Unknown">
        <w:r w:rsidRPr="00C25CB4">
          <w:rPr>
            <w:rFonts w:ascii="Courier New" w:eastAsia="Times New Roman" w:hAnsi="Courier New" w:cs="Courier New"/>
            <w:sz w:val="20"/>
            <w:szCs w:val="20"/>
            <w:lang w:eastAsia="en-IN"/>
          </w:rPr>
          <w:t xml:space="preserve">      .subscribe( data =&gt;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0" w:author="Unknown"/>
          <w:rFonts w:ascii="Courier New" w:eastAsia="Times New Roman" w:hAnsi="Courier New" w:cs="Courier New"/>
          <w:sz w:val="20"/>
          <w:szCs w:val="20"/>
          <w:lang w:eastAsia="en-IN"/>
        </w:rPr>
      </w:pPr>
      <w:ins w:id="731" w:author="Unknown">
        <w:r w:rsidRPr="00C25CB4">
          <w:rPr>
            <w:rFonts w:ascii="Courier New" w:eastAsia="Times New Roman" w:hAnsi="Courier New" w:cs="Courier New"/>
            <w:sz w:val="20"/>
            <w:szCs w:val="20"/>
            <w:lang w:eastAsia="en-IN"/>
          </w:rPr>
          <w:t xml:space="preserve">        this.editForm.setValue(data);</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2" w:author="Unknown"/>
          <w:rFonts w:ascii="Courier New" w:eastAsia="Times New Roman" w:hAnsi="Courier New" w:cs="Courier New"/>
          <w:sz w:val="20"/>
          <w:szCs w:val="20"/>
          <w:lang w:eastAsia="en-IN"/>
        </w:rPr>
      </w:pPr>
      <w:ins w:id="733"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4" w:author="Unknown"/>
          <w:rFonts w:ascii="Courier New" w:eastAsia="Times New Roman" w:hAnsi="Courier New" w:cs="Courier New"/>
          <w:sz w:val="20"/>
          <w:szCs w:val="20"/>
          <w:lang w:eastAsia="en-IN"/>
        </w:rPr>
      </w:pPr>
      <w:ins w:id="735"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6"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7" w:author="Unknown"/>
          <w:rFonts w:ascii="Courier New" w:eastAsia="Times New Roman" w:hAnsi="Courier New" w:cs="Courier New"/>
          <w:sz w:val="20"/>
          <w:szCs w:val="20"/>
          <w:lang w:eastAsia="en-IN"/>
        </w:rPr>
      </w:pPr>
      <w:ins w:id="738" w:author="Unknown">
        <w:r w:rsidRPr="00C25CB4">
          <w:rPr>
            <w:rFonts w:ascii="Courier New" w:eastAsia="Times New Roman" w:hAnsi="Courier New" w:cs="Courier New"/>
            <w:sz w:val="20"/>
            <w:szCs w:val="20"/>
            <w:lang w:eastAsia="en-IN"/>
          </w:rPr>
          <w:t xml:space="preserve">  onSubmit()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9" w:author="Unknown"/>
          <w:rFonts w:ascii="Courier New" w:eastAsia="Times New Roman" w:hAnsi="Courier New" w:cs="Courier New"/>
          <w:sz w:val="20"/>
          <w:szCs w:val="20"/>
          <w:lang w:eastAsia="en-IN"/>
        </w:rPr>
      </w:pPr>
      <w:ins w:id="740" w:author="Unknown">
        <w:r w:rsidRPr="00C25CB4">
          <w:rPr>
            <w:rFonts w:ascii="Courier New" w:eastAsia="Times New Roman" w:hAnsi="Courier New" w:cs="Courier New"/>
            <w:sz w:val="20"/>
            <w:szCs w:val="20"/>
            <w:lang w:eastAsia="en-IN"/>
          </w:rPr>
          <w:t xml:space="preserve">    this.userService.updateUser(this.editForm.value)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1" w:author="Unknown"/>
          <w:rFonts w:ascii="Courier New" w:eastAsia="Times New Roman" w:hAnsi="Courier New" w:cs="Courier New"/>
          <w:sz w:val="20"/>
          <w:szCs w:val="20"/>
          <w:lang w:eastAsia="en-IN"/>
        </w:rPr>
      </w:pPr>
      <w:ins w:id="742" w:author="Unknown">
        <w:r w:rsidRPr="00C25CB4">
          <w:rPr>
            <w:rFonts w:ascii="Courier New" w:eastAsia="Times New Roman" w:hAnsi="Courier New" w:cs="Courier New"/>
            <w:sz w:val="20"/>
            <w:szCs w:val="20"/>
            <w:lang w:eastAsia="en-IN"/>
          </w:rPr>
          <w:t xml:space="preserve">      .pipe(first())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3" w:author="Unknown"/>
          <w:rFonts w:ascii="Courier New" w:eastAsia="Times New Roman" w:hAnsi="Courier New" w:cs="Courier New"/>
          <w:sz w:val="20"/>
          <w:szCs w:val="20"/>
          <w:lang w:eastAsia="en-IN"/>
        </w:rPr>
      </w:pPr>
      <w:ins w:id="744" w:author="Unknown">
        <w:r w:rsidRPr="00C25CB4">
          <w:rPr>
            <w:rFonts w:ascii="Courier New" w:eastAsia="Times New Roman" w:hAnsi="Courier New" w:cs="Courier New"/>
            <w:sz w:val="20"/>
            <w:szCs w:val="20"/>
            <w:lang w:eastAsia="en-IN"/>
          </w:rPr>
          <w:t xml:space="preserve">      .subscribe(</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5" w:author="Unknown"/>
          <w:rFonts w:ascii="Courier New" w:eastAsia="Times New Roman" w:hAnsi="Courier New" w:cs="Courier New"/>
          <w:sz w:val="20"/>
          <w:szCs w:val="20"/>
          <w:lang w:eastAsia="en-IN"/>
        </w:rPr>
      </w:pPr>
      <w:ins w:id="746" w:author="Unknown">
        <w:r w:rsidRPr="00C25CB4">
          <w:rPr>
            <w:rFonts w:ascii="Courier New" w:eastAsia="Times New Roman" w:hAnsi="Courier New" w:cs="Courier New"/>
            <w:sz w:val="20"/>
            <w:szCs w:val="20"/>
            <w:lang w:eastAsia="en-IN"/>
          </w:rPr>
          <w:t xml:space="preserve">        data =&gt;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7" w:author="Unknown"/>
          <w:rFonts w:ascii="Courier New" w:eastAsia="Times New Roman" w:hAnsi="Courier New" w:cs="Courier New"/>
          <w:sz w:val="20"/>
          <w:szCs w:val="20"/>
          <w:lang w:eastAsia="en-IN"/>
        </w:rPr>
      </w:pPr>
      <w:ins w:id="748" w:author="Unknown">
        <w:r w:rsidRPr="00C25CB4">
          <w:rPr>
            <w:rFonts w:ascii="Courier New" w:eastAsia="Times New Roman" w:hAnsi="Courier New" w:cs="Courier New"/>
            <w:sz w:val="20"/>
            <w:szCs w:val="20"/>
            <w:lang w:eastAsia="en-IN"/>
          </w:rPr>
          <w:t xml:space="preserve">          this.router.navigate(['list-user']);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9" w:author="Unknown"/>
          <w:rFonts w:ascii="Courier New" w:eastAsia="Times New Roman" w:hAnsi="Courier New" w:cs="Courier New"/>
          <w:sz w:val="20"/>
          <w:szCs w:val="20"/>
          <w:lang w:eastAsia="en-IN"/>
        </w:rPr>
      </w:pPr>
      <w:ins w:id="750"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1" w:author="Unknown"/>
          <w:rFonts w:ascii="Courier New" w:eastAsia="Times New Roman" w:hAnsi="Courier New" w:cs="Courier New"/>
          <w:sz w:val="20"/>
          <w:szCs w:val="20"/>
          <w:lang w:eastAsia="en-IN"/>
        </w:rPr>
      </w:pPr>
      <w:ins w:id="752" w:author="Unknown">
        <w:r w:rsidRPr="00C25CB4">
          <w:rPr>
            <w:rFonts w:ascii="Courier New" w:eastAsia="Times New Roman" w:hAnsi="Courier New" w:cs="Courier New"/>
            <w:sz w:val="20"/>
            <w:szCs w:val="20"/>
            <w:lang w:eastAsia="en-IN"/>
          </w:rPr>
          <w:t xml:space="preserve">        error =&gt;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3" w:author="Unknown"/>
          <w:rFonts w:ascii="Courier New" w:eastAsia="Times New Roman" w:hAnsi="Courier New" w:cs="Courier New"/>
          <w:sz w:val="20"/>
          <w:szCs w:val="20"/>
          <w:lang w:eastAsia="en-IN"/>
        </w:rPr>
      </w:pPr>
      <w:ins w:id="754" w:author="Unknown">
        <w:r w:rsidRPr="00C25CB4">
          <w:rPr>
            <w:rFonts w:ascii="Courier New" w:eastAsia="Times New Roman" w:hAnsi="Courier New" w:cs="Courier New"/>
            <w:sz w:val="20"/>
            <w:szCs w:val="20"/>
            <w:lang w:eastAsia="en-IN"/>
          </w:rPr>
          <w:t xml:space="preserve">          alert(error);</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5" w:author="Unknown"/>
          <w:rFonts w:ascii="Courier New" w:eastAsia="Times New Roman" w:hAnsi="Courier New" w:cs="Courier New"/>
          <w:sz w:val="20"/>
          <w:szCs w:val="20"/>
          <w:lang w:eastAsia="en-IN"/>
        </w:rPr>
      </w:pPr>
      <w:ins w:id="756" w:author="Unknown">
        <w:r w:rsidRPr="00C25CB4">
          <w:rPr>
            <w:rFonts w:ascii="Courier New" w:eastAsia="Times New Roman" w:hAnsi="Courier New" w:cs="Courier New"/>
            <w:sz w:val="20"/>
            <w:szCs w:val="20"/>
            <w:lang w:eastAsia="en-IN"/>
          </w:rPr>
          <w:lastRenderedPageBreak/>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7" w:author="Unknown"/>
          <w:rFonts w:ascii="Courier New" w:eastAsia="Times New Roman" w:hAnsi="Courier New" w:cs="Courier New"/>
          <w:sz w:val="20"/>
          <w:szCs w:val="20"/>
          <w:lang w:eastAsia="en-IN"/>
        </w:rPr>
      </w:pPr>
      <w:ins w:id="758" w:author="Unknown">
        <w:r w:rsidRPr="00C25CB4">
          <w:rPr>
            <w:rFonts w:ascii="Courier New" w:eastAsia="Times New Roman" w:hAnsi="Courier New" w:cs="Courier New"/>
            <w:sz w:val="20"/>
            <w:szCs w:val="20"/>
            <w:lang w:eastAsia="en-IN"/>
          </w:rPr>
          <w:t xml:space="preserve">  }</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9" w:author="Unknown"/>
          <w:rFonts w:ascii="Courier New" w:eastAsia="Times New Roman" w:hAnsi="Courier New" w:cs="Courier New"/>
          <w:sz w:val="20"/>
          <w:szCs w:val="20"/>
          <w:lang w:eastAsia="en-IN"/>
        </w:rPr>
      </w:pPr>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0" w:author="Unknown"/>
          <w:rFonts w:ascii="Courier New" w:eastAsia="Times New Roman" w:hAnsi="Courier New" w:cs="Courier New"/>
          <w:sz w:val="20"/>
          <w:szCs w:val="20"/>
          <w:lang w:eastAsia="en-IN"/>
        </w:rPr>
      </w:pPr>
      <w:ins w:id="761" w:author="Unknown">
        <w:r w:rsidRPr="00C25CB4">
          <w:rPr>
            <w:rFonts w:ascii="Courier New" w:eastAsia="Times New Roman" w:hAnsi="Courier New" w:cs="Courier New"/>
            <w:sz w:val="20"/>
            <w:szCs w:val="20"/>
            <w:lang w:eastAsia="en-IN"/>
          </w:rPr>
          <w:t>}</w:t>
        </w:r>
      </w:ins>
    </w:p>
    <w:p w:rsidR="00C25CB4" w:rsidRPr="00C25CB4" w:rsidRDefault="00C25CB4" w:rsidP="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2" w:author="Unknown"/>
          <w:rFonts w:ascii="Courier New" w:eastAsia="Times New Roman" w:hAnsi="Courier New" w:cs="Courier New"/>
          <w:sz w:val="20"/>
          <w:szCs w:val="20"/>
          <w:lang w:eastAsia="en-IN"/>
        </w:rPr>
      </w:pPr>
    </w:p>
    <w:p w:rsidR="00C25CB4" w:rsidRPr="00C25CB4" w:rsidRDefault="00C25CB4" w:rsidP="00C25CB4">
      <w:pPr>
        <w:spacing w:before="100" w:beforeAutospacing="1" w:after="100" w:afterAutospacing="1" w:line="240" w:lineRule="auto"/>
        <w:outlineLvl w:val="1"/>
        <w:rPr>
          <w:ins w:id="763" w:author="Unknown"/>
          <w:rFonts w:ascii="Times New Roman" w:eastAsia="Times New Roman" w:hAnsi="Times New Roman" w:cs="Times New Roman"/>
          <w:b/>
          <w:bCs/>
          <w:sz w:val="36"/>
          <w:szCs w:val="36"/>
          <w:lang w:eastAsia="en-IN"/>
        </w:rPr>
      </w:pPr>
      <w:ins w:id="764" w:author="Unknown">
        <w:r w:rsidRPr="00C25CB4">
          <w:rPr>
            <w:rFonts w:ascii="Times New Roman" w:eastAsia="Times New Roman" w:hAnsi="Times New Roman" w:cs="Times New Roman"/>
            <w:b/>
            <w:bCs/>
            <w:sz w:val="36"/>
            <w:szCs w:val="36"/>
            <w:lang w:eastAsia="en-IN"/>
          </w:rPr>
          <w:t>Testing the Application</w:t>
        </w:r>
      </w:ins>
    </w:p>
    <w:p w:rsidR="00C25CB4" w:rsidRPr="00C25CB4" w:rsidRDefault="00C25CB4" w:rsidP="00C25CB4">
      <w:pPr>
        <w:spacing w:before="100" w:beforeAutospacing="1" w:after="100" w:afterAutospacing="1" w:line="240" w:lineRule="auto"/>
        <w:rPr>
          <w:ins w:id="765" w:author="Unknown"/>
          <w:rFonts w:ascii="Times New Roman" w:eastAsia="Times New Roman" w:hAnsi="Times New Roman" w:cs="Times New Roman"/>
          <w:sz w:val="24"/>
          <w:szCs w:val="24"/>
          <w:lang w:eastAsia="en-IN"/>
        </w:rPr>
      </w:pPr>
      <w:ins w:id="766" w:author="Unknown">
        <w:r w:rsidRPr="00C25CB4">
          <w:rPr>
            <w:rFonts w:ascii="Times New Roman" w:eastAsia="Times New Roman" w:hAnsi="Times New Roman" w:cs="Times New Roman"/>
            <w:sz w:val="24"/>
            <w:szCs w:val="24"/>
            <w:lang w:eastAsia="en-IN"/>
          </w:rPr>
          <w:t xml:space="preserve">Once our API is deployed, we can simply traverse to the client project and run the command </w:t>
        </w:r>
        <w:r w:rsidRPr="00C25CB4">
          <w:rPr>
            <w:rFonts w:ascii="Courier New" w:eastAsia="Times New Roman" w:hAnsi="Courier New" w:cs="Courier New"/>
            <w:sz w:val="20"/>
            <w:lang w:eastAsia="en-IN"/>
          </w:rPr>
          <w:t>ng serve</w:t>
        </w:r>
        <w:r w:rsidRPr="00C25CB4">
          <w:rPr>
            <w:rFonts w:ascii="Times New Roman" w:eastAsia="Times New Roman" w:hAnsi="Times New Roman" w:cs="Times New Roman"/>
            <w:sz w:val="24"/>
            <w:szCs w:val="24"/>
            <w:lang w:eastAsia="en-IN"/>
          </w:rPr>
          <w:t xml:space="preserve"> and hit localhost:4200</w:t>
        </w:r>
      </w:ins>
    </w:p>
    <w:p w:rsidR="00C25CB4" w:rsidRPr="00C25CB4" w:rsidRDefault="00C25CB4" w:rsidP="00C25CB4">
      <w:pPr>
        <w:spacing w:after="0" w:line="240" w:lineRule="auto"/>
        <w:rPr>
          <w:ins w:id="767"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5975350" cy="3891280"/>
            <wp:effectExtent l="19050" t="0" r="6350" b="0"/>
            <wp:docPr id="15" name="Picture 15" descr="angular-6-login-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ular-6-login-page">
                      <a:hlinkClick r:id="rId8"/>
                    </pic:cNvPr>
                    <pic:cNvPicPr>
                      <a:picLocks noChangeAspect="1" noChangeArrowheads="1"/>
                    </pic:cNvPicPr>
                  </pic:nvPicPr>
                  <pic:blipFill>
                    <a:blip r:embed="rId9"/>
                    <a:srcRect/>
                    <a:stretch>
                      <a:fillRect/>
                    </a:stretch>
                  </pic:blipFill>
                  <pic:spPr bwMode="auto">
                    <a:xfrm>
                      <a:off x="0" y="0"/>
                      <a:ext cx="5975350" cy="3891280"/>
                    </a:xfrm>
                    <a:prstGeom prst="rect">
                      <a:avLst/>
                    </a:prstGeom>
                    <a:noFill/>
                    <a:ln w="9525">
                      <a:noFill/>
                      <a:miter lim="800000"/>
                      <a:headEnd/>
                      <a:tailEnd/>
                    </a:ln>
                  </pic:spPr>
                </pic:pic>
              </a:graphicData>
            </a:graphic>
          </wp:inline>
        </w:drawing>
      </w:r>
    </w:p>
    <w:p w:rsidR="00C25CB4" w:rsidRPr="00C25CB4" w:rsidRDefault="00C25CB4" w:rsidP="00C25CB4">
      <w:pPr>
        <w:spacing w:before="100" w:beforeAutospacing="1" w:after="100" w:afterAutospacing="1" w:line="240" w:lineRule="auto"/>
        <w:rPr>
          <w:ins w:id="768" w:author="Unknown"/>
          <w:rFonts w:ascii="Times New Roman" w:eastAsia="Times New Roman" w:hAnsi="Times New Roman" w:cs="Times New Roman"/>
          <w:sz w:val="24"/>
          <w:szCs w:val="24"/>
          <w:lang w:eastAsia="en-IN"/>
        </w:rPr>
      </w:pPr>
      <w:ins w:id="769" w:author="Unknown">
        <w:r w:rsidRPr="00C25CB4">
          <w:rPr>
            <w:rFonts w:ascii="Times New Roman" w:eastAsia="Times New Roman" w:hAnsi="Times New Roman" w:cs="Times New Roman"/>
            <w:sz w:val="24"/>
            <w:szCs w:val="24"/>
            <w:lang w:eastAsia="en-IN"/>
          </w:rPr>
          <w:t>After login, you can see following screen with list of users. On this page, you can perform actions to add, edit and delete user. Following is a sample screen for edit user.</w:t>
        </w:r>
      </w:ins>
    </w:p>
    <w:p w:rsidR="00C25CB4" w:rsidRPr="00C25CB4" w:rsidRDefault="00C25CB4" w:rsidP="00C25CB4">
      <w:pPr>
        <w:spacing w:after="0" w:line="240" w:lineRule="auto"/>
        <w:rPr>
          <w:ins w:id="770"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7463790" cy="3838575"/>
            <wp:effectExtent l="19050" t="0" r="3810" b="0"/>
            <wp:docPr id="16" name="Picture 16" descr="angular-6-list-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gular-6-list-page">
                      <a:hlinkClick r:id="rId10"/>
                    </pic:cNvPr>
                    <pic:cNvPicPr>
                      <a:picLocks noChangeAspect="1" noChangeArrowheads="1"/>
                    </pic:cNvPicPr>
                  </pic:nvPicPr>
                  <pic:blipFill>
                    <a:blip r:embed="rId11"/>
                    <a:srcRect/>
                    <a:stretch>
                      <a:fillRect/>
                    </a:stretch>
                  </pic:blipFill>
                  <pic:spPr bwMode="auto">
                    <a:xfrm>
                      <a:off x="0" y="0"/>
                      <a:ext cx="7463790" cy="3838575"/>
                    </a:xfrm>
                    <a:prstGeom prst="rect">
                      <a:avLst/>
                    </a:prstGeom>
                    <a:noFill/>
                    <a:ln w="9525">
                      <a:noFill/>
                      <a:miter lim="800000"/>
                      <a:headEnd/>
                      <a:tailEnd/>
                    </a:ln>
                  </pic:spPr>
                </pic:pic>
              </a:graphicData>
            </a:graphic>
          </wp:inline>
        </w:drawing>
      </w:r>
      <w:ins w:id="771" w:author="Unknown">
        <w:r w:rsidRPr="00C25CB4">
          <w:rPr>
            <w:rFonts w:ascii="Times New Roman" w:eastAsia="Times New Roman" w:hAnsi="Times New Roman" w:cs="Times New Roman"/>
            <w:sz w:val="24"/>
            <w:szCs w:val="24"/>
            <w:lang w:eastAsia="en-IN"/>
          </w:rPr>
          <w:br/>
        </w:r>
      </w:ins>
      <w:r>
        <w:rPr>
          <w:rFonts w:ascii="Times New Roman" w:eastAsia="Times New Roman" w:hAnsi="Times New Roman" w:cs="Times New Roman"/>
          <w:noProof/>
          <w:color w:val="0000FF"/>
          <w:sz w:val="24"/>
          <w:szCs w:val="24"/>
          <w:lang w:eastAsia="en-IN"/>
        </w:rPr>
        <w:lastRenderedPageBreak/>
        <w:drawing>
          <wp:inline distT="0" distB="0" distL="0" distR="0">
            <wp:extent cx="5730875" cy="4923155"/>
            <wp:effectExtent l="19050" t="0" r="3175" b="0"/>
            <wp:docPr id="17" name="Picture 17" descr="angular-6-edit-p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gular-6-edit-page">
                      <a:hlinkClick r:id="rId12"/>
                    </pic:cNvPr>
                    <pic:cNvPicPr>
                      <a:picLocks noChangeAspect="1" noChangeArrowheads="1"/>
                    </pic:cNvPicPr>
                  </pic:nvPicPr>
                  <pic:blipFill>
                    <a:blip r:embed="rId13"/>
                    <a:srcRect/>
                    <a:stretch>
                      <a:fillRect/>
                    </a:stretch>
                  </pic:blipFill>
                  <pic:spPr bwMode="auto">
                    <a:xfrm>
                      <a:off x="0" y="0"/>
                      <a:ext cx="5730875" cy="4923155"/>
                    </a:xfrm>
                    <a:prstGeom prst="rect">
                      <a:avLst/>
                    </a:prstGeom>
                    <a:noFill/>
                    <a:ln w="9525">
                      <a:noFill/>
                      <a:miter lim="800000"/>
                      <a:headEnd/>
                      <a:tailEnd/>
                    </a:ln>
                  </pic:spPr>
                </pic:pic>
              </a:graphicData>
            </a:graphic>
          </wp:inline>
        </w:drawing>
      </w:r>
    </w:p>
    <w:p w:rsidR="00C25CB4" w:rsidRPr="00C25CB4" w:rsidRDefault="00C25CB4" w:rsidP="00C25CB4">
      <w:pPr>
        <w:spacing w:before="100" w:beforeAutospacing="1" w:after="100" w:afterAutospacing="1" w:line="240" w:lineRule="auto"/>
        <w:outlineLvl w:val="1"/>
        <w:rPr>
          <w:ins w:id="772" w:author="Unknown"/>
          <w:rFonts w:ascii="Times New Roman" w:eastAsia="Times New Roman" w:hAnsi="Times New Roman" w:cs="Times New Roman"/>
          <w:b/>
          <w:bCs/>
          <w:sz w:val="36"/>
          <w:szCs w:val="36"/>
          <w:lang w:eastAsia="en-IN"/>
        </w:rPr>
      </w:pPr>
      <w:ins w:id="773" w:author="Unknown">
        <w:r w:rsidRPr="00C25CB4">
          <w:rPr>
            <w:rFonts w:ascii="Times New Roman" w:eastAsia="Times New Roman" w:hAnsi="Times New Roman" w:cs="Times New Roman"/>
            <w:b/>
            <w:bCs/>
            <w:sz w:val="36"/>
            <w:szCs w:val="36"/>
            <w:lang w:eastAsia="en-IN"/>
          </w:rPr>
          <w:t>Conclusion</w:t>
        </w:r>
      </w:ins>
    </w:p>
    <w:p w:rsidR="00C25CB4" w:rsidRPr="00C25CB4" w:rsidRDefault="00C25CB4" w:rsidP="00C25CB4">
      <w:pPr>
        <w:spacing w:before="100" w:beforeAutospacing="1" w:after="100" w:afterAutospacing="1" w:line="240" w:lineRule="auto"/>
        <w:rPr>
          <w:ins w:id="774" w:author="Unknown"/>
          <w:rFonts w:ascii="Times New Roman" w:eastAsia="Times New Roman" w:hAnsi="Times New Roman" w:cs="Times New Roman"/>
          <w:sz w:val="24"/>
          <w:szCs w:val="24"/>
          <w:lang w:eastAsia="en-IN"/>
        </w:rPr>
      </w:pPr>
      <w:ins w:id="775" w:author="Unknown">
        <w:r w:rsidRPr="00C25CB4">
          <w:rPr>
            <w:rFonts w:ascii="Times New Roman" w:eastAsia="Times New Roman" w:hAnsi="Times New Roman" w:cs="Times New Roman"/>
            <w:sz w:val="24"/>
            <w:szCs w:val="24"/>
            <w:lang w:eastAsia="en-IN"/>
          </w:rPr>
          <w:t xml:space="preserve">In this article, we learned about Angular 6 and created a sample example project using it. The source can be downloaded from github here - </w:t>
        </w:r>
        <w:r w:rsidRPr="00C25CB4">
          <w:rPr>
            <w:rFonts w:ascii="Times New Roman" w:eastAsia="Times New Roman" w:hAnsi="Times New Roman" w:cs="Times New Roman"/>
            <w:sz w:val="24"/>
            <w:szCs w:val="24"/>
            <w:lang w:eastAsia="en-IN"/>
          </w:rPr>
          <w:fldChar w:fldCharType="begin"/>
        </w:r>
        <w:r w:rsidRPr="00C25CB4">
          <w:rPr>
            <w:rFonts w:ascii="Times New Roman" w:eastAsia="Times New Roman" w:hAnsi="Times New Roman" w:cs="Times New Roman"/>
            <w:sz w:val="24"/>
            <w:szCs w:val="24"/>
            <w:lang w:eastAsia="en-IN"/>
          </w:rPr>
          <w:instrText xml:space="preserve"> HYPERLINK "https://github.com/only2dhir/angular6-example" </w:instrText>
        </w:r>
        <w:r w:rsidRPr="00C25CB4">
          <w:rPr>
            <w:rFonts w:ascii="Times New Roman" w:eastAsia="Times New Roman" w:hAnsi="Times New Roman" w:cs="Times New Roman"/>
            <w:sz w:val="24"/>
            <w:szCs w:val="24"/>
            <w:lang w:eastAsia="en-IN"/>
          </w:rPr>
          <w:fldChar w:fldCharType="separate"/>
        </w:r>
        <w:r w:rsidRPr="00C25CB4">
          <w:rPr>
            <w:rFonts w:ascii="Times New Roman" w:eastAsia="Times New Roman" w:hAnsi="Times New Roman" w:cs="Times New Roman"/>
            <w:color w:val="0000FF"/>
            <w:sz w:val="24"/>
            <w:szCs w:val="24"/>
            <w:u w:val="single"/>
            <w:lang w:eastAsia="en-IN"/>
          </w:rPr>
          <w:t>Angular 6 Example</w:t>
        </w:r>
        <w:r w:rsidRPr="00C25CB4">
          <w:rPr>
            <w:rFonts w:ascii="Times New Roman" w:eastAsia="Times New Roman" w:hAnsi="Times New Roman" w:cs="Times New Roman"/>
            <w:sz w:val="24"/>
            <w:szCs w:val="24"/>
            <w:lang w:eastAsia="en-IN"/>
          </w:rPr>
          <w:fldChar w:fldCharType="end"/>
        </w:r>
      </w:ins>
    </w:p>
    <w:p w:rsidR="00A046DD" w:rsidRDefault="00C25CB4"/>
    <w:sectPr w:rsidR="00A046DD" w:rsidSect="00C25CB4">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50050"/>
    <w:multiLevelType w:val="multilevel"/>
    <w:tmpl w:val="45FC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7909F0"/>
    <w:multiLevelType w:val="multilevel"/>
    <w:tmpl w:val="E146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drawingGridHorizontalSpacing w:val="110"/>
  <w:displayHorizontalDrawingGridEvery w:val="2"/>
  <w:characterSpacingControl w:val="doNotCompress"/>
  <w:compat/>
  <w:rsids>
    <w:rsidRoot w:val="00C25CB4"/>
    <w:rsid w:val="001B6916"/>
    <w:rsid w:val="00BD5172"/>
    <w:rsid w:val="00C25CB4"/>
    <w:rsid w:val="00D016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172"/>
  </w:style>
  <w:style w:type="paragraph" w:styleId="Heading1">
    <w:name w:val="heading 1"/>
    <w:basedOn w:val="Normal"/>
    <w:link w:val="Heading1Char"/>
    <w:uiPriority w:val="9"/>
    <w:qFormat/>
    <w:rsid w:val="00C25C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25C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CB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5CB4"/>
    <w:rPr>
      <w:rFonts w:ascii="Times New Roman" w:eastAsia="Times New Roman" w:hAnsi="Times New Roman" w:cs="Times New Roman"/>
      <w:b/>
      <w:bCs/>
      <w:sz w:val="36"/>
      <w:szCs w:val="36"/>
      <w:lang w:eastAsia="en-IN"/>
    </w:rPr>
  </w:style>
  <w:style w:type="character" w:customStyle="1" w:styleId="antb">
    <w:name w:val="antb"/>
    <w:basedOn w:val="DefaultParagraphFont"/>
    <w:rsid w:val="00C25CB4"/>
  </w:style>
  <w:style w:type="character" w:styleId="Hyperlink">
    <w:name w:val="Hyperlink"/>
    <w:basedOn w:val="DefaultParagraphFont"/>
    <w:uiPriority w:val="99"/>
    <w:semiHidden/>
    <w:unhideWhenUsed/>
    <w:rsid w:val="00C25CB4"/>
    <w:rPr>
      <w:color w:val="0000FF"/>
      <w:u w:val="single"/>
    </w:rPr>
  </w:style>
  <w:style w:type="character" w:customStyle="1" w:styleId="pull-right">
    <w:name w:val="pull-right"/>
    <w:basedOn w:val="DefaultParagraphFont"/>
    <w:rsid w:val="00C25CB4"/>
  </w:style>
  <w:style w:type="paragraph" w:styleId="NormalWeb">
    <w:name w:val="Normal (Web)"/>
    <w:basedOn w:val="Normal"/>
    <w:uiPriority w:val="99"/>
    <w:semiHidden/>
    <w:unhideWhenUsed/>
    <w:rsid w:val="00C25C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25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5C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25CB4"/>
    <w:rPr>
      <w:rFonts w:ascii="Courier New" w:eastAsia="Times New Roman" w:hAnsi="Courier New" w:cs="Courier New"/>
      <w:sz w:val="20"/>
      <w:szCs w:val="20"/>
    </w:rPr>
  </w:style>
  <w:style w:type="character" w:customStyle="1" w:styleId="str">
    <w:name w:val="str"/>
    <w:basedOn w:val="DefaultParagraphFont"/>
    <w:rsid w:val="00C25CB4"/>
  </w:style>
  <w:style w:type="character" w:customStyle="1" w:styleId="kw">
    <w:name w:val="kw"/>
    <w:basedOn w:val="DefaultParagraphFont"/>
    <w:rsid w:val="00C25CB4"/>
  </w:style>
  <w:style w:type="character" w:customStyle="1" w:styleId="ant">
    <w:name w:val="ant"/>
    <w:basedOn w:val="DefaultParagraphFont"/>
    <w:rsid w:val="00C25CB4"/>
  </w:style>
  <w:style w:type="paragraph" w:styleId="BalloonText">
    <w:name w:val="Balloon Text"/>
    <w:basedOn w:val="Normal"/>
    <w:link w:val="BalloonTextChar"/>
    <w:uiPriority w:val="99"/>
    <w:semiHidden/>
    <w:unhideWhenUsed/>
    <w:rsid w:val="00C25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C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9855987">
      <w:bodyDiv w:val="1"/>
      <w:marLeft w:val="0"/>
      <w:marRight w:val="0"/>
      <w:marTop w:val="0"/>
      <w:marBottom w:val="0"/>
      <w:divBdr>
        <w:top w:val="none" w:sz="0" w:space="0" w:color="auto"/>
        <w:left w:val="none" w:sz="0" w:space="0" w:color="auto"/>
        <w:bottom w:val="none" w:sz="0" w:space="0" w:color="auto"/>
        <w:right w:val="none" w:sz="0" w:space="0" w:color="auto"/>
      </w:divBdr>
      <w:divsChild>
        <w:div w:id="844243548">
          <w:marLeft w:val="0"/>
          <w:marRight w:val="0"/>
          <w:marTop w:val="0"/>
          <w:marBottom w:val="0"/>
          <w:divBdr>
            <w:top w:val="none" w:sz="0" w:space="0" w:color="auto"/>
            <w:left w:val="none" w:sz="0" w:space="0" w:color="auto"/>
            <w:bottom w:val="none" w:sz="0" w:space="0" w:color="auto"/>
            <w:right w:val="none" w:sz="0" w:space="0" w:color="auto"/>
          </w:divBdr>
          <w:divsChild>
            <w:div w:id="1115830144">
              <w:marLeft w:val="0"/>
              <w:marRight w:val="0"/>
              <w:marTop w:val="0"/>
              <w:marBottom w:val="0"/>
              <w:divBdr>
                <w:top w:val="none" w:sz="0" w:space="0" w:color="auto"/>
                <w:left w:val="none" w:sz="0" w:space="0" w:color="auto"/>
                <w:bottom w:val="none" w:sz="0" w:space="0" w:color="auto"/>
                <w:right w:val="none" w:sz="0" w:space="0" w:color="auto"/>
              </w:divBdr>
              <w:divsChild>
                <w:div w:id="290062721">
                  <w:marLeft w:val="0"/>
                  <w:marRight w:val="0"/>
                  <w:marTop w:val="0"/>
                  <w:marBottom w:val="0"/>
                  <w:divBdr>
                    <w:top w:val="none" w:sz="0" w:space="0" w:color="auto"/>
                    <w:left w:val="none" w:sz="0" w:space="0" w:color="auto"/>
                    <w:bottom w:val="none" w:sz="0" w:space="0" w:color="auto"/>
                    <w:right w:val="none" w:sz="0" w:space="0" w:color="auto"/>
                  </w:divBdr>
                  <w:divsChild>
                    <w:div w:id="78720057">
                      <w:marLeft w:val="0"/>
                      <w:marRight w:val="0"/>
                      <w:marTop w:val="0"/>
                      <w:marBottom w:val="0"/>
                      <w:divBdr>
                        <w:top w:val="none" w:sz="0" w:space="0" w:color="auto"/>
                        <w:left w:val="none" w:sz="0" w:space="0" w:color="auto"/>
                        <w:bottom w:val="none" w:sz="0" w:space="0" w:color="auto"/>
                        <w:right w:val="none" w:sz="0" w:space="0" w:color="auto"/>
                      </w:divBdr>
                      <w:divsChild>
                        <w:div w:id="986008958">
                          <w:marLeft w:val="0"/>
                          <w:marRight w:val="0"/>
                          <w:marTop w:val="0"/>
                          <w:marBottom w:val="0"/>
                          <w:divBdr>
                            <w:top w:val="none" w:sz="0" w:space="0" w:color="auto"/>
                            <w:left w:val="none" w:sz="0" w:space="0" w:color="auto"/>
                            <w:bottom w:val="none" w:sz="0" w:space="0" w:color="auto"/>
                            <w:right w:val="none" w:sz="0" w:space="0" w:color="auto"/>
                          </w:divBdr>
                          <w:divsChild>
                            <w:div w:id="1168866848">
                              <w:marLeft w:val="0"/>
                              <w:marRight w:val="0"/>
                              <w:marTop w:val="0"/>
                              <w:marBottom w:val="0"/>
                              <w:divBdr>
                                <w:top w:val="none" w:sz="0" w:space="0" w:color="auto"/>
                                <w:left w:val="none" w:sz="0" w:space="0" w:color="auto"/>
                                <w:bottom w:val="none" w:sz="0" w:space="0" w:color="auto"/>
                                <w:right w:val="none" w:sz="0" w:space="0" w:color="auto"/>
                              </w:divBdr>
                              <w:divsChild>
                                <w:div w:id="337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399308">
      <w:bodyDiv w:val="1"/>
      <w:marLeft w:val="0"/>
      <w:marRight w:val="0"/>
      <w:marTop w:val="0"/>
      <w:marBottom w:val="0"/>
      <w:divBdr>
        <w:top w:val="none" w:sz="0" w:space="0" w:color="auto"/>
        <w:left w:val="none" w:sz="0" w:space="0" w:color="auto"/>
        <w:bottom w:val="none" w:sz="0" w:space="0" w:color="auto"/>
        <w:right w:val="none" w:sz="0" w:space="0" w:color="auto"/>
      </w:divBdr>
      <w:divsChild>
        <w:div w:id="531724756">
          <w:marLeft w:val="0"/>
          <w:marRight w:val="0"/>
          <w:marTop w:val="0"/>
          <w:marBottom w:val="0"/>
          <w:divBdr>
            <w:top w:val="none" w:sz="0" w:space="0" w:color="auto"/>
            <w:left w:val="none" w:sz="0" w:space="0" w:color="auto"/>
            <w:bottom w:val="none" w:sz="0" w:space="0" w:color="auto"/>
            <w:right w:val="none" w:sz="0" w:space="0" w:color="auto"/>
          </w:divBdr>
          <w:divsChild>
            <w:div w:id="902639026">
              <w:marLeft w:val="0"/>
              <w:marRight w:val="0"/>
              <w:marTop w:val="0"/>
              <w:marBottom w:val="0"/>
              <w:divBdr>
                <w:top w:val="none" w:sz="0" w:space="0" w:color="auto"/>
                <w:left w:val="none" w:sz="0" w:space="0" w:color="auto"/>
                <w:bottom w:val="none" w:sz="0" w:space="0" w:color="auto"/>
                <w:right w:val="none" w:sz="0" w:space="0" w:color="auto"/>
              </w:divBdr>
              <w:divsChild>
                <w:div w:id="1956905649">
                  <w:marLeft w:val="0"/>
                  <w:marRight w:val="0"/>
                  <w:marTop w:val="0"/>
                  <w:marBottom w:val="0"/>
                  <w:divBdr>
                    <w:top w:val="none" w:sz="0" w:space="0" w:color="auto"/>
                    <w:left w:val="none" w:sz="0" w:space="0" w:color="auto"/>
                    <w:bottom w:val="none" w:sz="0" w:space="0" w:color="auto"/>
                    <w:right w:val="none" w:sz="0" w:space="0" w:color="auto"/>
                  </w:divBdr>
                  <w:divsChild>
                    <w:div w:id="709455472">
                      <w:marLeft w:val="0"/>
                      <w:marRight w:val="0"/>
                      <w:marTop w:val="0"/>
                      <w:marBottom w:val="0"/>
                      <w:divBdr>
                        <w:top w:val="none" w:sz="0" w:space="0" w:color="auto"/>
                        <w:left w:val="none" w:sz="0" w:space="0" w:color="auto"/>
                        <w:bottom w:val="none" w:sz="0" w:space="0" w:color="auto"/>
                        <w:right w:val="none" w:sz="0" w:space="0" w:color="auto"/>
                      </w:divBdr>
                      <w:divsChild>
                        <w:div w:id="1944610664">
                          <w:marLeft w:val="0"/>
                          <w:marRight w:val="0"/>
                          <w:marTop w:val="0"/>
                          <w:marBottom w:val="0"/>
                          <w:divBdr>
                            <w:top w:val="none" w:sz="0" w:space="0" w:color="auto"/>
                            <w:left w:val="none" w:sz="0" w:space="0" w:color="auto"/>
                            <w:bottom w:val="none" w:sz="0" w:space="0" w:color="auto"/>
                            <w:right w:val="none" w:sz="0" w:space="0" w:color="auto"/>
                          </w:divBdr>
                          <w:divsChild>
                            <w:div w:id="103774429">
                              <w:marLeft w:val="0"/>
                              <w:marRight w:val="0"/>
                              <w:marTop w:val="0"/>
                              <w:marBottom w:val="0"/>
                              <w:divBdr>
                                <w:top w:val="none" w:sz="0" w:space="0" w:color="auto"/>
                                <w:left w:val="none" w:sz="0" w:space="0" w:color="auto"/>
                                <w:bottom w:val="none" w:sz="0" w:space="0" w:color="auto"/>
                                <w:right w:val="none" w:sz="0" w:space="0" w:color="auto"/>
                              </w:divBdr>
                              <w:divsChild>
                                <w:div w:id="18947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mgur.com/o9M8Lyc"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mgur.com/tf3cCF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gur.com/yrrhDuY" TargetMode="External"/><Relationship Id="rId11" Type="http://schemas.openxmlformats.org/officeDocument/2006/relationships/image" Target="media/image3.png"/><Relationship Id="rId5" Type="http://schemas.openxmlformats.org/officeDocument/2006/relationships/hyperlink" Target="https://plus.google.com/+DhirajRay1" TargetMode="External"/><Relationship Id="rId15" Type="http://schemas.openxmlformats.org/officeDocument/2006/relationships/theme" Target="theme/theme1.xml"/><Relationship Id="rId10" Type="http://schemas.openxmlformats.org/officeDocument/2006/relationships/hyperlink" Target="https://imgur.com/mHSr2v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2523</Words>
  <Characters>14385</Characters>
  <Application>Microsoft Office Word</Application>
  <DocSecurity>0</DocSecurity>
  <Lines>119</Lines>
  <Paragraphs>33</Paragraphs>
  <ScaleCrop>false</ScaleCrop>
  <Company>HP</Company>
  <LinksUpToDate>false</LinksUpToDate>
  <CharactersWithSpaces>16875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Talreja</dc:creator>
  <cp:lastModifiedBy>Narendra Talreja</cp:lastModifiedBy>
  <cp:revision>1</cp:revision>
  <dcterms:created xsi:type="dcterms:W3CDTF">2018-07-08T05:09:00Z</dcterms:created>
  <dcterms:modified xsi:type="dcterms:W3CDTF">2018-07-08T05:11:00Z</dcterms:modified>
</cp:coreProperties>
</file>